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commentRangeStart w:id="0"/>
      <w:r w:rsidRPr="00D12EB4">
        <w:rPr>
          <w:rFonts w:ascii="GulimChe" w:eastAsia="GulimChe" w:hAnsi="GulimChe" w:cs="GulimChe"/>
          <w:color w:val="000000"/>
          <w:kern w:val="0"/>
          <w:sz w:val="24"/>
          <w:szCs w:val="24"/>
        </w:rPr>
        <w:t>K</w:t>
      </w:r>
      <w:r w:rsidRPr="00D12EB4">
        <w:rPr>
          <w:rFonts w:ascii="GulimChe" w:eastAsia="GulimChe" w:hAnsi="GulimChe" w:cs="GulimChe"/>
          <w:color w:val="606060"/>
          <w:kern w:val="0"/>
          <w:sz w:val="24"/>
          <w:szCs w:val="24"/>
        </w:rPr>
        <w:t xml:space="preserve">% </w:t>
      </w:r>
      <w:commentRangeEnd w:id="0"/>
      <w:r w:rsidR="00CF3F03">
        <w:rPr>
          <w:rStyle w:val="CommentReference"/>
        </w:rPr>
        <w:commentReference w:id="0"/>
      </w:r>
      <w:r w:rsidRPr="00D12EB4">
        <w:rPr>
          <w:rFonts w:ascii="GulimChe" w:eastAsia="GulimChe" w:hAnsi="GulimChe" w:cs="GulimChe"/>
          <w:color w:val="606060"/>
          <w:kern w:val="0"/>
          <w:sz w:val="24"/>
          <w:szCs w:val="24"/>
        </w:rPr>
        <w:t>The following is for LaTeX2e.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\documentclass</w:t>
      </w:r>
      <w:r w:rsidRPr="00D12EB4">
        <w:rPr>
          <w:rFonts w:ascii="GulimChe" w:eastAsia="GulimChe" w:hAnsi="GulimChe" w:cs="GulimChe"/>
          <w:color w:val="000000"/>
          <w:kern w:val="0"/>
          <w:sz w:val="24"/>
          <w:szCs w:val="24"/>
        </w:rPr>
        <w:t>[10pt]{article}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\usepackage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samplesty</w:t>
      </w: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606060"/>
          <w:kern w:val="0"/>
          <w:sz w:val="24"/>
          <w:szCs w:val="24"/>
        </w:rPr>
        <w:t>% Includes the sample style file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\usepackage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epsfig</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606060"/>
          <w:kern w:val="0"/>
          <w:sz w:val="24"/>
          <w:szCs w:val="24"/>
        </w:rPr>
        <w:t>% For algorithm elements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\usepackage</w:t>
      </w:r>
      <w:r w:rsidRPr="00D12EB4">
        <w:rPr>
          <w:rFonts w:ascii="GulimChe" w:eastAsia="GulimChe" w:hAnsi="GulimChe" w:cs="GulimChe"/>
          <w:color w:val="000000"/>
          <w:kern w:val="0"/>
          <w:sz w:val="24"/>
          <w:szCs w:val="24"/>
        </w:rPr>
        <w:t>{algorithm}</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\usepackage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noend</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algpseudocode</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606060"/>
          <w:kern w:val="0"/>
          <w:sz w:val="24"/>
          <w:szCs w:val="24"/>
        </w:rPr>
        <w:t>%For Neural Network Diagram</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\usepackage</w:t>
      </w:r>
      <w:r w:rsidRPr="00D12EB4">
        <w:rPr>
          <w:rFonts w:ascii="GulimChe" w:eastAsia="GulimChe" w:hAnsi="GulimChe" w:cs="GulimChe"/>
          <w:color w:val="000000"/>
          <w:kern w:val="0"/>
          <w:sz w:val="24"/>
          <w:szCs w:val="24"/>
        </w:rPr>
        <w:t>{tikz}</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\usetikzlibrary</w:t>
      </w:r>
      <w:r w:rsidRPr="00D12EB4">
        <w:rPr>
          <w:rFonts w:ascii="GulimChe" w:eastAsia="GulimChe" w:hAnsi="GulimChe" w:cs="GulimChe"/>
          <w:color w:val="000000"/>
          <w:kern w:val="0"/>
          <w:sz w:val="24"/>
          <w:szCs w:val="24"/>
        </w:rPr>
        <w:t>{positioning}</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606060"/>
          <w:kern w:val="0"/>
          <w:sz w:val="24"/>
          <w:szCs w:val="24"/>
        </w:rPr>
        <w:t>%plot data</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\usepackage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pgfplots</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\usepackage</w:t>
      </w:r>
      <w:r w:rsidRPr="00D12EB4">
        <w:rPr>
          <w:rFonts w:ascii="GulimChe" w:eastAsia="GulimChe" w:hAnsi="GulimChe" w:cs="GulimChe"/>
          <w:color w:val="000000"/>
          <w:kern w:val="0"/>
          <w:sz w:val="24"/>
          <w:szCs w:val="24"/>
        </w:rPr>
        <w:t>{filecontents}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\usepackage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subcaption</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606060"/>
          <w:kern w:val="0"/>
          <w:sz w:val="24"/>
          <w:szCs w:val="24"/>
        </w:rPr>
        <w:t>% The following is for LaTeX 2.09.</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606060"/>
          <w:kern w:val="0"/>
          <w:sz w:val="24"/>
          <w:szCs w:val="24"/>
        </w:rPr>
        <w:t>% \documentstyle[11pt,twocolumn,samplesty,epsfig]{article}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{document}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\title</w:t>
      </w:r>
      <w:r w:rsidRPr="00D12EB4">
        <w:rPr>
          <w:rFonts w:ascii="GulimChe" w:eastAsia="GulimChe" w:hAnsi="GulimChe" w:cs="GulimChe"/>
          <w:color w:val="000000"/>
          <w:kern w:val="0"/>
          <w:sz w:val="24"/>
          <w:szCs w:val="24"/>
        </w:rPr>
        <w:t xml:space="preserve">{Deep reinforcement learning for calibration of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registration}</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\author</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Eungjune</w:t>
      </w:r>
      <w:r w:rsidRPr="00D12EB4">
        <w:rPr>
          <w:rFonts w:ascii="GulimChe" w:eastAsia="GulimChe" w:hAnsi="GulimChe" w:cs="GulimChe"/>
          <w:color w:val="000000"/>
          <w:kern w:val="0"/>
          <w:sz w:val="24"/>
          <w:szCs w:val="24"/>
        </w:rPr>
        <w:t xml:space="preserve"> Shim</w:t>
      </w:r>
      <w:r w:rsidRPr="00D12EB4">
        <w:rPr>
          <w:rFonts w:ascii="GulimChe" w:eastAsia="GulimChe" w:hAnsi="GulimChe" w:cs="GulimChe"/>
          <w:color w:val="008000"/>
          <w:kern w:val="0"/>
          <w:sz w:val="24"/>
          <w:szCs w:val="24"/>
        </w:rPr>
        <w:t>$^1$</w:t>
      </w:r>
      <w:r w:rsidRPr="00D12EB4">
        <w:rPr>
          <w:rFonts w:ascii="GulimChe" w:eastAsia="GulimChe" w:hAnsi="GulimChe" w:cs="GulimChe"/>
          <w:color w:val="000000"/>
          <w:kern w:val="0"/>
          <w:sz w:val="24"/>
          <w:szCs w:val="24"/>
        </w:rPr>
        <w:t>, Hannah Kim</w:t>
      </w:r>
      <w:r w:rsidRPr="00D12EB4">
        <w:rPr>
          <w:rFonts w:ascii="GulimChe" w:eastAsia="GulimChe" w:hAnsi="GulimChe" w:cs="GulimChe"/>
          <w:color w:val="008000"/>
          <w:kern w:val="0"/>
          <w:sz w:val="24"/>
          <w:szCs w:val="24"/>
        </w:rPr>
        <w:t>$^1$</w:t>
      </w: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0000"/>
          <w:kern w:val="0"/>
          <w:sz w:val="24"/>
          <w:szCs w:val="24"/>
          <w:u w:val="single"/>
        </w:rPr>
        <w:t>Laehyun</w:t>
      </w:r>
      <w:r w:rsidRPr="00D12EB4">
        <w:rPr>
          <w:rFonts w:ascii="GulimChe" w:eastAsia="GulimChe" w:hAnsi="GulimChe" w:cs="GulimChe"/>
          <w:color w:val="000000"/>
          <w:kern w:val="0"/>
          <w:sz w:val="24"/>
          <w:szCs w:val="24"/>
        </w:rPr>
        <w:t xml:space="preserve"> Kim</w:t>
      </w:r>
      <w:r w:rsidRPr="00D12EB4">
        <w:rPr>
          <w:rFonts w:ascii="GulimChe" w:eastAsia="GulimChe" w:hAnsi="GulimChe" w:cs="GulimChe"/>
          <w:color w:val="008000"/>
          <w:kern w:val="0"/>
          <w:sz w:val="24"/>
          <w:szCs w:val="24"/>
        </w:rPr>
        <w:t>$^2$</w:t>
      </w: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0000"/>
          <w:kern w:val="0"/>
          <w:sz w:val="24"/>
          <w:szCs w:val="24"/>
          <w:u w:val="single"/>
        </w:rPr>
        <w:t>Youngjun</w:t>
      </w:r>
      <w:r w:rsidRPr="00D12EB4">
        <w:rPr>
          <w:rFonts w:ascii="GulimChe" w:eastAsia="GulimChe" w:hAnsi="GulimChe" w:cs="GulimChe"/>
          <w:color w:val="000000"/>
          <w:kern w:val="0"/>
          <w:sz w:val="24"/>
          <w:szCs w:val="24"/>
        </w:rPr>
        <w:t xml:space="preserve"> Kim</w:t>
      </w:r>
      <w:r w:rsidRPr="00D12EB4">
        <w:rPr>
          <w:rFonts w:ascii="GulimChe" w:eastAsia="GulimChe" w:hAnsi="GulimChe" w:cs="GulimChe"/>
          <w:color w:val="008000"/>
          <w:kern w:val="0"/>
          <w:sz w:val="24"/>
          <w:szCs w:val="24"/>
        </w:rPr>
        <w:t>$^{1,}$</w:t>
      </w:r>
      <w:r w:rsidRPr="00D12EB4">
        <w:rPr>
          <w:rFonts w:ascii="GulimChe" w:eastAsia="GulimChe" w:hAnsi="GulimChe" w:cs="GulimChe"/>
          <w:color w:val="800000"/>
          <w:kern w:val="0"/>
          <w:sz w:val="24"/>
          <w:szCs w:val="24"/>
        </w:rPr>
        <w:t>\thanks</w:t>
      </w:r>
      <w:r w:rsidRPr="00D12EB4">
        <w:rPr>
          <w:rFonts w:ascii="GulimChe" w:eastAsia="GulimChe" w:hAnsi="GulimChe" w:cs="GulimChe"/>
          <w:color w:val="000000"/>
          <w:kern w:val="0"/>
          <w:sz w:val="24"/>
          <w:szCs w:val="24"/>
        </w:rPr>
        <w:t xml:space="preserve">{Corresponding author email: </w:t>
      </w:r>
      <w:r w:rsidRPr="00D12EB4">
        <w:rPr>
          <w:rFonts w:ascii="GulimChe" w:eastAsia="GulimChe" w:hAnsi="GulimChe" w:cs="GulimChe"/>
          <w:color w:val="000000"/>
          <w:kern w:val="0"/>
          <w:sz w:val="24"/>
          <w:szCs w:val="24"/>
          <w:u w:val="single"/>
        </w:rPr>
        <w:t>junekim@kist</w:t>
      </w:r>
      <w:r w:rsidRPr="00D12EB4">
        <w:rPr>
          <w:rFonts w:ascii="GulimChe" w:eastAsia="GulimChe" w:hAnsi="GulimChe" w:cs="GulimChe"/>
          <w:color w:val="000000"/>
          <w:kern w:val="0"/>
          <w:sz w:val="24"/>
          <w:szCs w:val="24"/>
        </w:rPr>
        <w:t>.re.</w:t>
      </w:r>
      <w:r w:rsidRPr="00D12EB4">
        <w:rPr>
          <w:rFonts w:ascii="GulimChe" w:eastAsia="GulimChe" w:hAnsi="GulimChe" w:cs="GulimChe"/>
          <w:color w:val="000000"/>
          <w:kern w:val="0"/>
          <w:sz w:val="24"/>
          <w:szCs w:val="24"/>
          <w:u w:val="single"/>
        </w:rPr>
        <w:t>kr</w:t>
      </w:r>
      <w:r w:rsidRPr="00D12EB4">
        <w:rPr>
          <w:rFonts w:ascii="GulimChe" w:eastAsia="GulimChe" w:hAnsi="GulimChe" w:cs="GulimChe"/>
          <w:color w:val="000000"/>
          <w:kern w:val="0"/>
          <w:sz w:val="24"/>
          <w:szCs w:val="24"/>
        </w:rPr>
        <w:t>}</w:t>
      </w:r>
      <w:r w:rsidRPr="00D12EB4">
        <w:rPr>
          <w:rFonts w:ascii="GulimChe" w:eastAsia="GulimChe" w:hAnsi="GulimChe" w:cs="GulimChe"/>
          <w:color w:val="8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8000"/>
          <w:kern w:val="0"/>
          <w:sz w:val="24"/>
          <w:szCs w:val="24"/>
        </w:rPr>
        <w:t>$^1$</w:t>
      </w:r>
      <w:r w:rsidRPr="00D12EB4">
        <w:rPr>
          <w:rFonts w:ascii="GulimChe" w:eastAsia="GulimChe" w:hAnsi="GulimChe" w:cs="GulimChe"/>
          <w:color w:val="000000"/>
          <w:kern w:val="0"/>
          <w:sz w:val="24"/>
          <w:szCs w:val="24"/>
        </w:rPr>
        <w:t xml:space="preserve">Division of </w:t>
      </w:r>
      <w:r w:rsidRPr="00D12EB4">
        <w:rPr>
          <w:rFonts w:ascii="GulimChe" w:eastAsia="GulimChe" w:hAnsi="GulimChe" w:cs="GulimChe"/>
          <w:color w:val="000000"/>
          <w:kern w:val="0"/>
          <w:sz w:val="24"/>
          <w:szCs w:val="24"/>
          <w:u w:val="single"/>
        </w:rPr>
        <w:t>Bio</w:t>
      </w:r>
      <w:r w:rsidRPr="00D12EB4">
        <w:rPr>
          <w:rFonts w:ascii="GulimChe" w:eastAsia="GulimChe" w:hAnsi="GulimChe" w:cs="GulimChe"/>
          <w:color w:val="000000"/>
          <w:kern w:val="0"/>
          <w:sz w:val="24"/>
          <w:szCs w:val="24"/>
        </w:rPr>
        <w:t xml:space="preserve">-Medical Science </w:t>
      </w:r>
      <w:r w:rsidRPr="00D12EB4">
        <w:rPr>
          <w:rFonts w:ascii="GulimChe" w:eastAsia="GulimChe" w:hAnsi="GulimChe" w:cs="GulimChe"/>
          <w:color w:val="800000"/>
          <w:kern w:val="0"/>
          <w:sz w:val="24"/>
          <w:szCs w:val="24"/>
        </w:rPr>
        <w:t>\&amp;</w:t>
      </w:r>
      <w:r w:rsidRPr="00D12EB4">
        <w:rPr>
          <w:rFonts w:ascii="GulimChe" w:eastAsia="GulimChe" w:hAnsi="GulimChe" w:cs="GulimChe"/>
          <w:color w:val="000000"/>
          <w:kern w:val="0"/>
          <w:sz w:val="24"/>
          <w:szCs w:val="24"/>
        </w:rPr>
        <w:t xml:space="preserve"> Technology, </w:t>
      </w:r>
      <w:r w:rsidRPr="00D12EB4">
        <w:rPr>
          <w:rFonts w:ascii="GulimChe" w:eastAsia="GulimChe" w:hAnsi="GulimChe" w:cs="GulimChe"/>
          <w:color w:val="000000"/>
          <w:kern w:val="0"/>
          <w:sz w:val="24"/>
          <w:szCs w:val="24"/>
          <w:u w:val="single"/>
        </w:rPr>
        <w:t>KIST</w:t>
      </w:r>
      <w:r w:rsidRPr="00D12EB4">
        <w:rPr>
          <w:rFonts w:ascii="GulimChe" w:eastAsia="GulimChe" w:hAnsi="GulimChe" w:cs="GulimChe"/>
          <w:color w:val="000000"/>
          <w:kern w:val="0"/>
          <w:sz w:val="24"/>
          <w:szCs w:val="24"/>
        </w:rPr>
        <w:t xml:space="preserve"> School, </w:t>
      </w:r>
      <w:r w:rsidRPr="00D12EB4">
        <w:rPr>
          <w:rFonts w:ascii="GulimChe" w:eastAsia="GulimChe" w:hAnsi="GulimChe" w:cs="GulimChe"/>
          <w:color w:val="8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Korea University of Science and Technology, Seoul 02792, Republic of Korea</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w:t>
      </w: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8000"/>
          <w:kern w:val="0"/>
          <w:sz w:val="24"/>
          <w:szCs w:val="24"/>
        </w:rPr>
        <w:t>$^2$</w:t>
      </w:r>
      <w:r w:rsidRPr="00D12EB4">
        <w:rPr>
          <w:rFonts w:ascii="GulimChe" w:eastAsia="GulimChe" w:hAnsi="GulimChe" w:cs="GulimChe"/>
          <w:color w:val="000000"/>
          <w:kern w:val="0"/>
          <w:sz w:val="24"/>
          <w:szCs w:val="24"/>
        </w:rPr>
        <w:t>Center for Bionics, Korea Institute of Science and Technology, Seoul 02792, Republic of Korea}</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\date</w:t>
      </w:r>
      <w:r w:rsidRPr="00D12EB4">
        <w:rPr>
          <w:rFonts w:ascii="GulimChe" w:eastAsia="GulimChe" w:hAnsi="GulimChe" w:cs="GulimChe"/>
          <w:color w:val="000000"/>
          <w:kern w:val="0"/>
          <w:sz w:val="24"/>
          <w:szCs w:val="24"/>
        </w:rPr>
        <w:t>{2017-05}</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\maketitle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{abstract}</w:t>
      </w:r>
    </w:p>
    <w:p w:rsidR="00D12EB4" w:rsidRPr="00D12EB4" w:rsidRDefault="005F29C8"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ins w:id="1" w:author="Author" w:date="2017-06-01T20:00:00Z">
        <w:r>
          <w:rPr>
            <w:rFonts w:ascii="GulimChe" w:eastAsia="GulimChe" w:hAnsi="GulimChe" w:cs="GulimChe"/>
            <w:color w:val="000000"/>
            <w:kern w:val="0"/>
            <w:sz w:val="24"/>
            <w:szCs w:val="24"/>
          </w:rPr>
          <w:t>The</w:t>
        </w:r>
      </w:ins>
      <w:r w:rsidR="00D12EB4" w:rsidRPr="00D12EB4">
        <w:rPr>
          <w:rFonts w:ascii="GulimChe" w:eastAsia="GulimChe" w:hAnsi="GulimChe" w:cs="GulimChe"/>
          <w:color w:val="000000"/>
          <w:kern w:val="0"/>
          <w:sz w:val="24"/>
          <w:szCs w:val="24"/>
        </w:rPr>
        <w:t xml:space="preserve"> Deep </w:t>
      </w:r>
      <w:del w:id="2" w:author="Author" w:date="2017-06-01T20:00:00Z">
        <w:r w:rsidR="00D12EB4" w:rsidRPr="00D12EB4" w:rsidDel="005F29C8">
          <w:rPr>
            <w:rFonts w:ascii="GulimChe" w:eastAsia="GulimChe" w:hAnsi="GulimChe" w:cs="GulimChe"/>
            <w:color w:val="000000"/>
            <w:kern w:val="0"/>
            <w:sz w:val="24"/>
            <w:szCs w:val="24"/>
          </w:rPr>
          <w:delText xml:space="preserve">Q </w:delText>
        </w:r>
      </w:del>
      <w:ins w:id="3" w:author="Author" w:date="2017-06-01T20:00:00Z">
        <w:r w:rsidRPr="00D12EB4">
          <w:rPr>
            <w:rFonts w:ascii="GulimChe" w:eastAsia="GulimChe" w:hAnsi="GulimChe" w:cs="GulimChe"/>
            <w:color w:val="000000"/>
            <w:kern w:val="0"/>
            <w:sz w:val="24"/>
            <w:szCs w:val="24"/>
          </w:rPr>
          <w:t>Q</w:t>
        </w:r>
        <w:r>
          <w:rPr>
            <w:rFonts w:ascii="GulimChe" w:eastAsia="GulimChe" w:hAnsi="GulimChe" w:cs="GulimChe"/>
            <w:color w:val="000000"/>
            <w:kern w:val="0"/>
            <w:sz w:val="24"/>
            <w:szCs w:val="24"/>
          </w:rPr>
          <w:t>-</w:t>
        </w:r>
      </w:ins>
      <w:r w:rsidR="00D12EB4" w:rsidRPr="00D12EB4">
        <w:rPr>
          <w:rFonts w:ascii="GulimChe" w:eastAsia="GulimChe" w:hAnsi="GulimChe" w:cs="GulimChe"/>
          <w:color w:val="000000"/>
          <w:kern w:val="0"/>
          <w:sz w:val="24"/>
          <w:szCs w:val="24"/>
        </w:rPr>
        <w:t xml:space="preserve">Learning method is a novel approach to approximate </w:t>
      </w:r>
      <w:ins w:id="4" w:author="Author" w:date="2017-06-01T20:00:00Z">
        <w:r>
          <w:rPr>
            <w:rFonts w:ascii="GulimChe" w:eastAsia="GulimChe" w:hAnsi="GulimChe" w:cs="GulimChe"/>
            <w:color w:val="000000"/>
            <w:kern w:val="0"/>
            <w:sz w:val="24"/>
            <w:szCs w:val="24"/>
          </w:rPr>
          <w:t xml:space="preserve">the </w:t>
        </w:r>
      </w:ins>
      <w:r w:rsidR="00D12EB4" w:rsidRPr="00D12EB4">
        <w:rPr>
          <w:rFonts w:ascii="GulimChe" w:eastAsia="GulimChe" w:hAnsi="GulimChe" w:cs="GulimChe"/>
          <w:color w:val="000000"/>
          <w:kern w:val="0"/>
          <w:sz w:val="24"/>
          <w:szCs w:val="24"/>
        </w:rPr>
        <w:t xml:space="preserve">value functions of reinforcement learning. </w:t>
      </w:r>
      <w:ins w:id="5" w:author="Author" w:date="2017-06-01T20:01:00Z">
        <w:r>
          <w:rPr>
            <w:rFonts w:ascii="GulimChe" w:eastAsia="GulimChe" w:hAnsi="GulimChe" w:cs="GulimChe"/>
            <w:color w:val="000000"/>
            <w:kern w:val="0"/>
            <w:sz w:val="24"/>
            <w:szCs w:val="24"/>
          </w:rPr>
          <w:t xml:space="preserve">It </w:t>
        </w:r>
      </w:ins>
      <w:del w:id="6" w:author="Author" w:date="2017-06-01T20:01:00Z">
        <w:r w:rsidR="00D12EB4" w:rsidRPr="00D12EB4" w:rsidDel="005F29C8">
          <w:rPr>
            <w:rFonts w:ascii="GulimChe" w:eastAsia="GulimChe" w:hAnsi="GulimChe" w:cs="GulimChe"/>
            <w:color w:val="000000"/>
            <w:kern w:val="0"/>
            <w:sz w:val="24"/>
            <w:szCs w:val="24"/>
          </w:rPr>
          <w:delText xml:space="preserve">This </w:delText>
        </w:r>
      </w:del>
      <w:r w:rsidR="00D12EB4" w:rsidRPr="00D12EB4">
        <w:rPr>
          <w:rFonts w:ascii="GulimChe" w:eastAsia="GulimChe" w:hAnsi="GulimChe" w:cs="GulimChe"/>
          <w:color w:val="000000"/>
          <w:kern w:val="0"/>
          <w:sz w:val="24"/>
          <w:szCs w:val="24"/>
        </w:rPr>
        <w:t xml:space="preserve">has been </w:t>
      </w:r>
      <w:r w:rsidR="00D12EB4" w:rsidRPr="00D12EB4">
        <w:rPr>
          <w:rFonts w:ascii="GulimChe" w:eastAsia="GulimChe" w:hAnsi="GulimChe" w:cs="GulimChe"/>
          <w:color w:val="000000"/>
          <w:kern w:val="0"/>
          <w:sz w:val="24"/>
          <w:szCs w:val="24"/>
          <w:u w:val="single"/>
        </w:rPr>
        <w:t>succe</w:t>
      </w:r>
      <w:ins w:id="7" w:author="Author" w:date="2017-06-01T20:01:00Z">
        <w:r>
          <w:rPr>
            <w:rFonts w:ascii="GulimChe" w:eastAsia="GulimChe" w:hAnsi="GulimChe" w:cs="GulimChe"/>
            <w:color w:val="000000"/>
            <w:kern w:val="0"/>
            <w:sz w:val="24"/>
            <w:szCs w:val="24"/>
            <w:u w:val="single"/>
          </w:rPr>
          <w:t>s</w:t>
        </w:r>
      </w:ins>
      <w:r w:rsidR="00D12EB4" w:rsidRPr="00D12EB4">
        <w:rPr>
          <w:rFonts w:ascii="GulimChe" w:eastAsia="GulimChe" w:hAnsi="GulimChe" w:cs="GulimChe"/>
          <w:color w:val="000000"/>
          <w:kern w:val="0"/>
          <w:sz w:val="24"/>
          <w:szCs w:val="24"/>
          <w:u w:val="single"/>
        </w:rPr>
        <w:t>sfully</w:t>
      </w:r>
      <w:r w:rsidR="00D12EB4" w:rsidRPr="00D12EB4">
        <w:rPr>
          <w:rFonts w:ascii="GulimChe" w:eastAsia="GulimChe" w:hAnsi="GulimChe" w:cs="GulimChe"/>
          <w:color w:val="000000"/>
          <w:kern w:val="0"/>
          <w:sz w:val="24"/>
          <w:szCs w:val="24"/>
        </w:rPr>
        <w:t xml:space="preserve"> applied to solve problems </w:t>
      </w:r>
      <w:ins w:id="8" w:author="Author" w:date="2017-06-01T20:01:00Z">
        <w:r>
          <w:rPr>
            <w:rFonts w:ascii="GulimChe" w:eastAsia="GulimChe" w:hAnsi="GulimChe" w:cs="GulimChe"/>
            <w:color w:val="000000"/>
            <w:kern w:val="0"/>
            <w:sz w:val="24"/>
            <w:szCs w:val="24"/>
          </w:rPr>
          <w:t xml:space="preserve">in </w:t>
        </w:r>
      </w:ins>
      <w:del w:id="9" w:author="Author" w:date="2017-06-01T20:01:00Z">
        <w:r w:rsidR="00D12EB4" w:rsidRPr="00D12EB4" w:rsidDel="005F29C8">
          <w:rPr>
            <w:rFonts w:ascii="GulimChe" w:eastAsia="GulimChe" w:hAnsi="GulimChe" w:cs="GulimChe"/>
            <w:color w:val="000000"/>
            <w:kern w:val="0"/>
            <w:sz w:val="24"/>
            <w:szCs w:val="24"/>
          </w:rPr>
          <w:delText xml:space="preserve">such as </w:delText>
        </w:r>
      </w:del>
      <w:r w:rsidR="00D12EB4" w:rsidRPr="00D12EB4">
        <w:rPr>
          <w:rFonts w:ascii="GulimChe" w:eastAsia="GulimChe" w:hAnsi="GulimChe" w:cs="GulimChe"/>
          <w:color w:val="000000"/>
          <w:kern w:val="0"/>
          <w:sz w:val="24"/>
          <w:szCs w:val="24"/>
        </w:rPr>
        <w:t xml:space="preserve">robot control, elevator scheduling, </w:t>
      </w:r>
      <w:ins w:id="10" w:author="Author" w:date="2017-06-01T20:01:00Z">
        <w:r>
          <w:rPr>
            <w:rFonts w:ascii="GulimChe" w:eastAsia="GulimChe" w:hAnsi="GulimChe" w:cs="GulimChe"/>
            <w:color w:val="000000"/>
            <w:kern w:val="0"/>
            <w:sz w:val="24"/>
            <w:szCs w:val="24"/>
          </w:rPr>
          <w:t xml:space="preserve">and </w:t>
        </w:r>
      </w:ins>
      <w:r w:rsidR="00D12EB4" w:rsidRPr="00D12EB4">
        <w:rPr>
          <w:rFonts w:ascii="GulimChe" w:eastAsia="GulimChe" w:hAnsi="GulimChe" w:cs="GulimChe"/>
          <w:color w:val="000000"/>
          <w:kern w:val="0"/>
          <w:sz w:val="24"/>
          <w:szCs w:val="24"/>
        </w:rPr>
        <w:lastRenderedPageBreak/>
        <w:t xml:space="preserve">telecommunication networks. We applied this method to a simplified </w:t>
      </w:r>
      <w:r w:rsidR="00D12EB4" w:rsidRPr="00D12EB4">
        <w:rPr>
          <w:rFonts w:ascii="GulimChe" w:eastAsia="GulimChe" w:hAnsi="GulimChe" w:cs="GulimChe"/>
          <w:color w:val="000000"/>
          <w:kern w:val="0"/>
          <w:sz w:val="24"/>
          <w:szCs w:val="24"/>
          <w:u w:val="single"/>
        </w:rPr>
        <w:t>2D</w:t>
      </w:r>
      <w:r w:rsidR="00D12EB4" w:rsidRPr="00D12EB4">
        <w:rPr>
          <w:rFonts w:ascii="GulimChe" w:eastAsia="GulimChe" w:hAnsi="GulimChe" w:cs="GulimChe"/>
          <w:color w:val="000000"/>
          <w:kern w:val="0"/>
          <w:sz w:val="24"/>
          <w:szCs w:val="24"/>
        </w:rPr>
        <w:t>-</w:t>
      </w:r>
      <w:r w:rsidR="00D12EB4" w:rsidRPr="00D12EB4">
        <w:rPr>
          <w:rFonts w:ascii="GulimChe" w:eastAsia="GulimChe" w:hAnsi="GulimChe" w:cs="GulimChe"/>
          <w:color w:val="000000"/>
          <w:kern w:val="0"/>
          <w:sz w:val="24"/>
          <w:szCs w:val="24"/>
          <w:u w:val="single"/>
        </w:rPr>
        <w:t>3D</w:t>
      </w:r>
      <w:r w:rsidR="00D12EB4" w:rsidRPr="00D12EB4">
        <w:rPr>
          <w:rFonts w:ascii="GulimChe" w:eastAsia="GulimChe" w:hAnsi="GulimChe" w:cs="GulimChe"/>
          <w:color w:val="000000"/>
          <w:kern w:val="0"/>
          <w:sz w:val="24"/>
          <w:szCs w:val="24"/>
        </w:rPr>
        <w:t xml:space="preserve"> registration problem</w:t>
      </w:r>
      <w:del w:id="11" w:author="Author" w:date="2017-06-01T20:01:00Z">
        <w:r w:rsidR="00D12EB4" w:rsidRPr="00D12EB4" w:rsidDel="00D87F67">
          <w:rPr>
            <w:rFonts w:ascii="GulimChe" w:eastAsia="GulimChe" w:hAnsi="GulimChe" w:cs="GulimChe"/>
            <w:color w:val="000000"/>
            <w:kern w:val="0"/>
            <w:sz w:val="24"/>
            <w:szCs w:val="24"/>
          </w:rPr>
          <w:delText xml:space="preserve">; </w:delText>
        </w:r>
      </w:del>
      <w:ins w:id="12" w:author="Author" w:date="2017-06-01T20:01:00Z">
        <w:r w:rsidR="00D87F67">
          <w:rPr>
            <w:rFonts w:ascii="GulimChe" w:eastAsia="GulimChe" w:hAnsi="GulimChe" w:cs="GulimChe"/>
            <w:color w:val="000000"/>
            <w:kern w:val="0"/>
            <w:sz w:val="24"/>
            <w:szCs w:val="24"/>
          </w:rPr>
          <w:t xml:space="preserve">, a </w:t>
        </w:r>
      </w:ins>
      <w:del w:id="13" w:author="Author" w:date="2017-06-01T20:01:00Z">
        <w:r w:rsidR="00D12EB4" w:rsidRPr="00D12EB4" w:rsidDel="00D87F67">
          <w:rPr>
            <w:rFonts w:ascii="GulimChe" w:eastAsia="GulimChe" w:hAnsi="GulimChe" w:cs="GulimChe"/>
            <w:color w:val="000000"/>
            <w:kern w:val="0"/>
            <w:sz w:val="24"/>
            <w:szCs w:val="24"/>
          </w:rPr>
          <w:delText>Point</w:delText>
        </w:r>
      </w:del>
      <w:ins w:id="14" w:author="Author" w:date="2017-06-01T20:01:00Z">
        <w:r w:rsidR="00D87F67">
          <w:rPr>
            <w:rFonts w:ascii="GulimChe" w:eastAsia="GulimChe" w:hAnsi="GulimChe" w:cs="GulimChe"/>
            <w:color w:val="000000"/>
            <w:kern w:val="0"/>
            <w:sz w:val="24"/>
            <w:szCs w:val="24"/>
          </w:rPr>
          <w:t>p</w:t>
        </w:r>
        <w:r w:rsidR="00D87F67" w:rsidRPr="00D12EB4">
          <w:rPr>
            <w:rFonts w:ascii="GulimChe" w:eastAsia="GulimChe" w:hAnsi="GulimChe" w:cs="GulimChe"/>
            <w:color w:val="000000"/>
            <w:kern w:val="0"/>
            <w:sz w:val="24"/>
            <w:szCs w:val="24"/>
          </w:rPr>
          <w:t>oint</w:t>
        </w:r>
      </w:ins>
      <w:r w:rsidR="00D12EB4" w:rsidRPr="00D12EB4">
        <w:rPr>
          <w:rFonts w:ascii="GulimChe" w:eastAsia="GulimChe" w:hAnsi="GulimChe" w:cs="GulimChe"/>
          <w:color w:val="000000"/>
          <w:kern w:val="0"/>
          <w:sz w:val="24"/>
          <w:szCs w:val="24"/>
        </w:rPr>
        <w:t xml:space="preserve">-based visual </w:t>
      </w:r>
      <w:r w:rsidR="00D12EB4" w:rsidRPr="00D12EB4">
        <w:rPr>
          <w:rFonts w:ascii="GulimChe" w:eastAsia="GulimChe" w:hAnsi="GulimChe" w:cs="GulimChe"/>
          <w:color w:val="000000"/>
          <w:kern w:val="0"/>
          <w:sz w:val="24"/>
          <w:szCs w:val="24"/>
          <w:u w:val="single"/>
        </w:rPr>
        <w:t>servoing</w:t>
      </w:r>
      <w:r w:rsidR="00D12EB4" w:rsidRPr="00D12EB4">
        <w:rPr>
          <w:rFonts w:ascii="GulimChe" w:eastAsia="GulimChe" w:hAnsi="GulimChe" w:cs="GulimChe"/>
          <w:color w:val="000000"/>
          <w:kern w:val="0"/>
          <w:sz w:val="24"/>
          <w:szCs w:val="24"/>
        </w:rPr>
        <w:t xml:space="preserve"> simulator. The simulator environment </w:t>
      </w:r>
      <w:ins w:id="15" w:author="Author" w:date="2017-06-01T20:02:00Z">
        <w:r w:rsidR="00D87F67">
          <w:rPr>
            <w:rFonts w:ascii="GulimChe" w:eastAsia="GulimChe" w:hAnsi="GulimChe" w:cs="GulimChe"/>
            <w:color w:val="000000"/>
            <w:kern w:val="0"/>
            <w:sz w:val="24"/>
            <w:szCs w:val="24"/>
          </w:rPr>
          <w:t xml:space="preserve">was </w:t>
        </w:r>
      </w:ins>
      <w:del w:id="16" w:author="Author" w:date="2017-06-01T20:02:00Z">
        <w:r w:rsidR="00D12EB4" w:rsidRPr="00D12EB4" w:rsidDel="00D87F67">
          <w:rPr>
            <w:rFonts w:ascii="GulimChe" w:eastAsia="GulimChe" w:hAnsi="GulimChe" w:cs="GulimChe"/>
            <w:color w:val="000000"/>
            <w:kern w:val="0"/>
            <w:sz w:val="24"/>
            <w:szCs w:val="24"/>
          </w:rPr>
          <w:delText xml:space="preserve">has been </w:delText>
        </w:r>
      </w:del>
      <w:r w:rsidR="00D12EB4" w:rsidRPr="00D12EB4">
        <w:rPr>
          <w:rFonts w:ascii="GulimChe" w:eastAsia="GulimChe" w:hAnsi="GulimChe" w:cs="GulimChe"/>
          <w:color w:val="000000"/>
          <w:kern w:val="0"/>
          <w:sz w:val="24"/>
          <w:szCs w:val="24"/>
        </w:rPr>
        <w:t xml:space="preserve">virtually organized in </w:t>
      </w:r>
      <w:del w:id="17" w:author="Author" w:date="2017-06-01T20:02:00Z">
        <w:r w:rsidR="00D12EB4" w:rsidRPr="00D12EB4" w:rsidDel="00D87F67">
          <w:rPr>
            <w:rFonts w:ascii="GulimChe" w:eastAsia="GulimChe" w:hAnsi="GulimChe" w:cs="GulimChe"/>
            <w:color w:val="000000"/>
            <w:kern w:val="0"/>
            <w:sz w:val="24"/>
            <w:szCs w:val="24"/>
          </w:rPr>
          <w:delText xml:space="preserve">three-dimensional </w:delText>
        </w:r>
      </w:del>
      <w:ins w:id="18" w:author="Author" w:date="2017-06-01T20:02:00Z">
        <w:r w:rsidR="00D87F67">
          <w:rPr>
            <w:rFonts w:ascii="GulimChe" w:eastAsia="GulimChe" w:hAnsi="GulimChe" w:cs="GulimChe"/>
            <w:color w:val="000000"/>
            <w:kern w:val="0"/>
            <w:sz w:val="24"/>
            <w:szCs w:val="24"/>
          </w:rPr>
          <w:t xml:space="preserve">3D </w:t>
        </w:r>
      </w:ins>
      <w:r w:rsidR="00D12EB4" w:rsidRPr="00D12EB4">
        <w:rPr>
          <w:rFonts w:ascii="GulimChe" w:eastAsia="GulimChe" w:hAnsi="GulimChe" w:cs="GulimChe"/>
          <w:color w:val="000000"/>
          <w:kern w:val="0"/>
          <w:sz w:val="24"/>
          <w:szCs w:val="24"/>
        </w:rPr>
        <w:t xml:space="preserve">space: four </w:t>
      </w:r>
      <w:ins w:id="19" w:author="Author" w:date="2017-06-01T20:02:00Z">
        <w:r w:rsidR="00D87F67">
          <w:rPr>
            <w:rFonts w:ascii="GulimChe" w:eastAsia="GulimChe" w:hAnsi="GulimChe" w:cs="GulimChe"/>
            <w:color w:val="000000"/>
            <w:kern w:val="0"/>
            <w:sz w:val="24"/>
            <w:szCs w:val="24"/>
          </w:rPr>
          <w:t xml:space="preserve">3D </w:t>
        </w:r>
      </w:ins>
      <w:del w:id="20" w:author="Author" w:date="2017-06-01T20:02:00Z">
        <w:r w:rsidR="00D12EB4" w:rsidRPr="00D12EB4" w:rsidDel="00D87F67">
          <w:rPr>
            <w:rFonts w:ascii="GulimChe" w:eastAsia="GulimChe" w:hAnsi="GulimChe" w:cs="GulimChe"/>
            <w:color w:val="000000"/>
            <w:kern w:val="0"/>
            <w:sz w:val="24"/>
            <w:szCs w:val="24"/>
          </w:rPr>
          <w:delText xml:space="preserve">three-dimensional </w:delText>
        </w:r>
      </w:del>
      <w:r w:rsidR="00D12EB4" w:rsidRPr="00D12EB4">
        <w:rPr>
          <w:rFonts w:ascii="GulimChe" w:eastAsia="GulimChe" w:hAnsi="GulimChe" w:cs="GulimChe"/>
          <w:color w:val="000000"/>
          <w:kern w:val="0"/>
          <w:sz w:val="24"/>
          <w:szCs w:val="24"/>
        </w:rPr>
        <w:t>target point vectors</w:t>
      </w:r>
      <w:ins w:id="21" w:author="Author" w:date="2017-06-01T20:03:00Z">
        <w:r w:rsidR="00F86E89">
          <w:rPr>
            <w:rFonts w:ascii="GulimChe" w:eastAsia="GulimChe" w:hAnsi="GulimChe" w:cs="GulimChe"/>
            <w:color w:val="000000"/>
            <w:kern w:val="0"/>
            <w:sz w:val="24"/>
            <w:szCs w:val="24"/>
          </w:rPr>
          <w:t>,</w:t>
        </w:r>
      </w:ins>
      <w:r w:rsidR="00D12EB4" w:rsidRPr="00D12EB4">
        <w:rPr>
          <w:rFonts w:ascii="GulimChe" w:eastAsia="GulimChe" w:hAnsi="GulimChe" w:cs="GulimChe"/>
          <w:color w:val="000000"/>
          <w:kern w:val="0"/>
          <w:sz w:val="24"/>
          <w:szCs w:val="24"/>
        </w:rPr>
        <w:t xml:space="preserve"> </w:t>
      </w:r>
      <w:ins w:id="22" w:author="Author" w:date="2017-06-01T20:04:00Z">
        <w:r w:rsidR="00F86E89">
          <w:rPr>
            <w:rFonts w:ascii="GulimChe" w:eastAsia="GulimChe" w:hAnsi="GulimChe" w:cs="GulimChe"/>
            <w:color w:val="000000"/>
            <w:kern w:val="0"/>
            <w:sz w:val="24"/>
            <w:szCs w:val="24"/>
          </w:rPr>
          <w:t xml:space="preserve">a </w:t>
        </w:r>
      </w:ins>
      <w:del w:id="23" w:author="Author" w:date="2017-06-01T20:03:00Z">
        <w:r w:rsidR="00D12EB4" w:rsidRPr="00D12EB4" w:rsidDel="00F86E89">
          <w:rPr>
            <w:rFonts w:ascii="GulimChe" w:eastAsia="GulimChe" w:hAnsi="GulimChe" w:cs="GulimChe"/>
            <w:color w:val="000000"/>
            <w:kern w:val="0"/>
            <w:sz w:val="24"/>
            <w:szCs w:val="24"/>
          </w:rPr>
          <w:delText xml:space="preserve">and </w:delText>
        </w:r>
      </w:del>
      <w:ins w:id="24" w:author="Author" w:date="2017-06-01T20:03:00Z">
        <w:r w:rsidR="00F86E89">
          <w:rPr>
            <w:rFonts w:ascii="GulimChe" w:eastAsia="GulimChe" w:hAnsi="GulimChe" w:cs="GulimChe"/>
            <w:color w:val="000000"/>
            <w:kern w:val="0"/>
            <w:sz w:val="24"/>
            <w:szCs w:val="24"/>
          </w:rPr>
          <w:t>2D</w:t>
        </w:r>
      </w:ins>
      <w:del w:id="25" w:author="Author" w:date="2017-06-01T20:03:00Z">
        <w:r w:rsidR="00D12EB4" w:rsidRPr="00D12EB4" w:rsidDel="00F86E89">
          <w:rPr>
            <w:rFonts w:ascii="GulimChe" w:eastAsia="GulimChe" w:hAnsi="GulimChe" w:cs="GulimChe"/>
            <w:color w:val="000000"/>
            <w:kern w:val="0"/>
            <w:sz w:val="24"/>
            <w:szCs w:val="24"/>
          </w:rPr>
          <w:delText>two-dimensional</w:delText>
        </w:r>
      </w:del>
      <w:r w:rsidR="00D12EB4" w:rsidRPr="00D12EB4">
        <w:rPr>
          <w:rFonts w:ascii="GulimChe" w:eastAsia="GulimChe" w:hAnsi="GulimChe" w:cs="GulimChe"/>
          <w:color w:val="000000"/>
          <w:kern w:val="0"/>
          <w:sz w:val="24"/>
          <w:szCs w:val="24"/>
        </w:rPr>
        <w:t xml:space="preserve"> correct point vector, and a virtual camera are defined. For each </w:t>
      </w:r>
      <w:r w:rsidR="00D12EB4" w:rsidRPr="00D12EB4">
        <w:rPr>
          <w:rFonts w:ascii="GulimChe" w:eastAsia="GulimChe" w:hAnsi="GulimChe" w:cs="GulimChe"/>
          <w:color w:val="000000"/>
          <w:kern w:val="0"/>
          <w:sz w:val="24"/>
          <w:szCs w:val="24"/>
          <w:u w:val="single"/>
        </w:rPr>
        <w:t>time</w:t>
      </w:r>
      <w:ins w:id="26" w:author="Author" w:date="2017-06-01T20:04:00Z">
        <w:r w:rsidR="00F86E89">
          <w:rPr>
            <w:rFonts w:ascii="GulimChe" w:eastAsia="GulimChe" w:hAnsi="GulimChe" w:cs="GulimChe"/>
            <w:color w:val="000000"/>
            <w:kern w:val="0"/>
            <w:sz w:val="24"/>
            <w:szCs w:val="24"/>
            <w:u w:val="single"/>
          </w:rPr>
          <w:t xml:space="preserve"> </w:t>
        </w:r>
      </w:ins>
      <w:r w:rsidR="00D12EB4" w:rsidRPr="00D12EB4">
        <w:rPr>
          <w:rFonts w:ascii="GulimChe" w:eastAsia="GulimChe" w:hAnsi="GulimChe" w:cs="GulimChe"/>
          <w:color w:val="000000"/>
          <w:kern w:val="0"/>
          <w:sz w:val="24"/>
          <w:szCs w:val="24"/>
          <w:u w:val="single"/>
        </w:rPr>
        <w:t>step</w:t>
      </w:r>
      <w:del w:id="27" w:author="Author" w:date="2017-06-01T20:04:00Z">
        <w:r w:rsidR="00D12EB4" w:rsidRPr="00D12EB4" w:rsidDel="00F86E89">
          <w:rPr>
            <w:rFonts w:ascii="GulimChe" w:eastAsia="GulimChe" w:hAnsi="GulimChe" w:cs="GulimChe"/>
            <w:color w:val="000000"/>
            <w:kern w:val="0"/>
            <w:sz w:val="24"/>
            <w:szCs w:val="24"/>
            <w:u w:val="single"/>
          </w:rPr>
          <w:delText>s</w:delText>
        </w:r>
      </w:del>
      <w:r w:rsidR="00D12EB4" w:rsidRPr="00D12EB4">
        <w:rPr>
          <w:rFonts w:ascii="GulimChe" w:eastAsia="GulimChe" w:hAnsi="GulimChe" w:cs="GulimChe"/>
          <w:color w:val="000000"/>
          <w:kern w:val="0"/>
          <w:sz w:val="24"/>
          <w:szCs w:val="24"/>
        </w:rPr>
        <w:t xml:space="preserve">, </w:t>
      </w:r>
      <w:ins w:id="28" w:author="Author" w:date="2017-06-01T20:04:00Z">
        <w:r w:rsidR="00F86E89">
          <w:rPr>
            <w:rFonts w:ascii="GulimChe" w:eastAsia="GulimChe" w:hAnsi="GulimChe" w:cs="GulimChe"/>
            <w:color w:val="000000"/>
            <w:kern w:val="0"/>
            <w:sz w:val="24"/>
            <w:szCs w:val="24"/>
          </w:rPr>
          <w:t xml:space="preserve">the </w:t>
        </w:r>
      </w:ins>
      <w:r w:rsidR="00D12EB4" w:rsidRPr="00D12EB4">
        <w:rPr>
          <w:rFonts w:ascii="GulimChe" w:eastAsia="GulimChe" w:hAnsi="GulimChe" w:cs="GulimChe"/>
          <w:color w:val="000000"/>
          <w:kern w:val="0"/>
          <w:sz w:val="24"/>
          <w:szCs w:val="24"/>
        </w:rPr>
        <w:t>camera moves according to the output of a neural network</w:t>
      </w:r>
      <w:ins w:id="29" w:author="Author" w:date="2017-06-01T20:04:00Z">
        <w:r w:rsidR="00F86E89">
          <w:rPr>
            <w:rFonts w:ascii="GulimChe" w:eastAsia="GulimChe" w:hAnsi="GulimChe" w:cs="GulimChe"/>
            <w:color w:val="000000"/>
            <w:kern w:val="0"/>
            <w:sz w:val="24"/>
            <w:szCs w:val="24"/>
          </w:rPr>
          <w:t xml:space="preserve"> </w:t>
        </w:r>
      </w:ins>
      <w:r w:rsidR="00D12EB4" w:rsidRPr="00D12EB4">
        <w:rPr>
          <w:rFonts w:ascii="GulimChe" w:eastAsia="GulimChe" w:hAnsi="GulimChe" w:cs="GulimChe"/>
          <w:color w:val="000000"/>
          <w:kern w:val="0"/>
          <w:sz w:val="24"/>
          <w:szCs w:val="24"/>
        </w:rPr>
        <w:t xml:space="preserve">(Q-network), and the </w:t>
      </w:r>
      <w:r w:rsidR="00D12EB4" w:rsidRPr="00D12EB4">
        <w:rPr>
          <w:rFonts w:ascii="GulimChe" w:eastAsia="GulimChe" w:hAnsi="GulimChe" w:cs="GulimChe"/>
          <w:color w:val="000000"/>
          <w:kern w:val="0"/>
          <w:sz w:val="24"/>
          <w:szCs w:val="24"/>
          <w:u w:val="single"/>
        </w:rPr>
        <w:t>3D</w:t>
      </w:r>
      <w:r w:rsidR="00D12EB4" w:rsidRPr="00D12EB4">
        <w:rPr>
          <w:rFonts w:ascii="GulimChe" w:eastAsia="GulimChe" w:hAnsi="GulimChe" w:cs="GulimChe"/>
          <w:color w:val="000000"/>
          <w:kern w:val="0"/>
          <w:sz w:val="24"/>
          <w:szCs w:val="24"/>
        </w:rPr>
        <w:t xml:space="preserve"> target points are projected onto the </w:t>
      </w:r>
      <w:r w:rsidR="00D12EB4" w:rsidRPr="00D12EB4">
        <w:rPr>
          <w:rFonts w:ascii="GulimChe" w:eastAsia="GulimChe" w:hAnsi="GulimChe" w:cs="GulimChe"/>
          <w:color w:val="000000"/>
          <w:kern w:val="0"/>
          <w:sz w:val="24"/>
          <w:szCs w:val="24"/>
          <w:u w:val="single"/>
        </w:rPr>
        <w:t>viewport</w:t>
      </w:r>
      <w:r w:rsidR="00D12EB4" w:rsidRPr="00D12EB4">
        <w:rPr>
          <w:rFonts w:ascii="GulimChe" w:eastAsia="GulimChe" w:hAnsi="GulimChe" w:cs="GulimChe"/>
          <w:color w:val="000000"/>
          <w:kern w:val="0"/>
          <w:sz w:val="24"/>
          <w:szCs w:val="24"/>
        </w:rPr>
        <w:t xml:space="preserve">. The purpose of this simulator is to reduce </w:t>
      </w:r>
      <w:r w:rsidR="00D12EB4" w:rsidRPr="00D12EB4">
        <w:rPr>
          <w:rFonts w:ascii="GulimChe" w:eastAsia="GulimChe" w:hAnsi="GulimChe" w:cs="GulimChe"/>
          <w:color w:val="000000"/>
          <w:kern w:val="0"/>
          <w:sz w:val="24"/>
          <w:szCs w:val="24"/>
          <w:u w:val="single"/>
        </w:rPr>
        <w:t>2D</w:t>
      </w:r>
      <w:r w:rsidR="00D12EB4" w:rsidRPr="00D12EB4">
        <w:rPr>
          <w:rFonts w:ascii="GulimChe" w:eastAsia="GulimChe" w:hAnsi="GulimChe" w:cs="GulimChe"/>
          <w:color w:val="000000"/>
          <w:kern w:val="0"/>
          <w:sz w:val="24"/>
          <w:szCs w:val="24"/>
        </w:rPr>
        <w:t xml:space="preserve"> vector error</w:t>
      </w:r>
      <w:ins w:id="30" w:author="Author" w:date="2017-06-01T20:04:00Z">
        <w:r w:rsidR="00F86E89">
          <w:rPr>
            <w:rFonts w:ascii="GulimChe" w:eastAsia="GulimChe" w:hAnsi="GulimChe" w:cs="GulimChe"/>
            <w:color w:val="000000"/>
            <w:kern w:val="0"/>
            <w:sz w:val="24"/>
            <w:szCs w:val="24"/>
          </w:rPr>
          <w:t>s</w:t>
        </w:r>
      </w:ins>
      <w:r w:rsidR="00D12EB4" w:rsidRPr="00D12EB4">
        <w:rPr>
          <w:rFonts w:ascii="GulimChe" w:eastAsia="GulimChe" w:hAnsi="GulimChe" w:cs="GulimChe"/>
          <w:color w:val="000000"/>
          <w:kern w:val="0"/>
          <w:sz w:val="24"/>
          <w:szCs w:val="24"/>
        </w:rPr>
        <w:t xml:space="preserve"> between target and correct point vectors. The Q-network takes </w:t>
      </w:r>
      <w:ins w:id="31" w:author="Author" w:date="2017-06-01T20:04:00Z">
        <w:r w:rsidR="00F86E89">
          <w:rPr>
            <w:rFonts w:ascii="GulimChe" w:eastAsia="GulimChe" w:hAnsi="GulimChe" w:cs="GulimChe"/>
            <w:color w:val="000000"/>
            <w:kern w:val="0"/>
            <w:sz w:val="24"/>
            <w:szCs w:val="24"/>
          </w:rPr>
          <w:t xml:space="preserve">the </w:t>
        </w:r>
      </w:ins>
      <w:r w:rsidR="00D12EB4" w:rsidRPr="00D12EB4">
        <w:rPr>
          <w:rFonts w:ascii="GulimChe" w:eastAsia="GulimChe" w:hAnsi="GulimChe" w:cs="GulimChe"/>
          <w:color w:val="000000"/>
          <w:kern w:val="0"/>
          <w:sz w:val="24"/>
          <w:szCs w:val="24"/>
        </w:rPr>
        <w:t xml:space="preserve">states of </w:t>
      </w:r>
      <w:ins w:id="32" w:author="Author" w:date="2017-06-01T22:13:00Z">
        <w:r w:rsidR="00EA27AE">
          <w:rPr>
            <w:rFonts w:ascii="GulimChe" w:eastAsia="GulimChe" w:hAnsi="GulimChe" w:cs="GulimChe"/>
            <w:color w:val="000000"/>
            <w:kern w:val="0"/>
            <w:sz w:val="24"/>
            <w:szCs w:val="24"/>
          </w:rPr>
          <w:t xml:space="preserve">the </w:t>
        </w:r>
      </w:ins>
      <w:r w:rsidR="00D12EB4" w:rsidRPr="00D12EB4">
        <w:rPr>
          <w:rFonts w:ascii="GulimChe" w:eastAsia="GulimChe" w:hAnsi="GulimChe" w:cs="GulimChe"/>
          <w:color w:val="000000"/>
          <w:kern w:val="0"/>
          <w:sz w:val="24"/>
          <w:szCs w:val="24"/>
        </w:rPr>
        <w:t xml:space="preserve">current </w:t>
      </w:r>
      <w:r w:rsidR="00D12EB4" w:rsidRPr="00D12EB4">
        <w:rPr>
          <w:rFonts w:ascii="GulimChe" w:eastAsia="GulimChe" w:hAnsi="GulimChe" w:cs="GulimChe"/>
          <w:color w:val="000000"/>
          <w:kern w:val="0"/>
          <w:sz w:val="24"/>
          <w:szCs w:val="24"/>
          <w:u w:val="single"/>
        </w:rPr>
        <w:t>time</w:t>
      </w:r>
      <w:ins w:id="33" w:author="Author" w:date="2017-06-01T20:04:00Z">
        <w:r w:rsidR="00F86E89">
          <w:rPr>
            <w:rFonts w:ascii="GulimChe" w:eastAsia="GulimChe" w:hAnsi="GulimChe" w:cs="GulimChe"/>
            <w:color w:val="000000"/>
            <w:kern w:val="0"/>
            <w:sz w:val="24"/>
            <w:szCs w:val="24"/>
            <w:u w:val="single"/>
          </w:rPr>
          <w:t xml:space="preserve"> </w:t>
        </w:r>
      </w:ins>
      <w:r w:rsidR="00D12EB4" w:rsidRPr="00D12EB4">
        <w:rPr>
          <w:rFonts w:ascii="GulimChe" w:eastAsia="GulimChe" w:hAnsi="GulimChe" w:cs="GulimChe"/>
          <w:color w:val="000000"/>
          <w:kern w:val="0"/>
          <w:sz w:val="24"/>
          <w:szCs w:val="24"/>
          <w:u w:val="single"/>
        </w:rPr>
        <w:t>step</w:t>
      </w:r>
      <w:r w:rsidR="00D12EB4" w:rsidRPr="00D12EB4">
        <w:rPr>
          <w:rFonts w:ascii="GulimChe" w:eastAsia="GulimChe" w:hAnsi="GulimChe" w:cs="GulimChe"/>
          <w:color w:val="000000"/>
          <w:kern w:val="0"/>
          <w:sz w:val="24"/>
          <w:szCs w:val="24"/>
        </w:rPr>
        <w:t xml:space="preserve">, </w:t>
      </w:r>
      <w:ins w:id="34" w:author="Author" w:date="2017-06-01T20:04:00Z">
        <w:r w:rsidR="00F86E89">
          <w:rPr>
            <w:rFonts w:ascii="GulimChe" w:eastAsia="GulimChe" w:hAnsi="GulimChe" w:cs="GulimChe"/>
            <w:color w:val="000000"/>
            <w:kern w:val="0"/>
            <w:sz w:val="24"/>
            <w:szCs w:val="24"/>
          </w:rPr>
          <w:t xml:space="preserve">selects </w:t>
        </w:r>
      </w:ins>
      <w:del w:id="35" w:author="Author" w:date="2017-06-01T20:04:00Z">
        <w:r w:rsidR="00D12EB4" w:rsidRPr="00D12EB4" w:rsidDel="00F86E89">
          <w:rPr>
            <w:rFonts w:ascii="GulimChe" w:eastAsia="GulimChe" w:hAnsi="GulimChe" w:cs="GulimChe"/>
            <w:color w:val="000000"/>
            <w:kern w:val="0"/>
            <w:sz w:val="24"/>
            <w:szCs w:val="24"/>
          </w:rPr>
          <w:delText xml:space="preserve">decide </w:delText>
        </w:r>
      </w:del>
      <w:r w:rsidR="00D12EB4" w:rsidRPr="00D12EB4">
        <w:rPr>
          <w:rFonts w:ascii="GulimChe" w:eastAsia="GulimChe" w:hAnsi="GulimChe" w:cs="GulimChe"/>
          <w:color w:val="000000"/>
          <w:kern w:val="0"/>
          <w:sz w:val="24"/>
          <w:szCs w:val="24"/>
        </w:rPr>
        <w:t>a action, receive</w:t>
      </w:r>
      <w:ins w:id="36" w:author="Author" w:date="2017-06-01T20:04:00Z">
        <w:r w:rsidR="00F86E89">
          <w:rPr>
            <w:rFonts w:ascii="GulimChe" w:eastAsia="GulimChe" w:hAnsi="GulimChe" w:cs="GulimChe"/>
            <w:color w:val="000000"/>
            <w:kern w:val="0"/>
            <w:sz w:val="24"/>
            <w:szCs w:val="24"/>
          </w:rPr>
          <w:t>s</w:t>
        </w:r>
      </w:ins>
      <w:r w:rsidR="00D12EB4" w:rsidRPr="00D12EB4">
        <w:rPr>
          <w:rFonts w:ascii="GulimChe" w:eastAsia="GulimChe" w:hAnsi="GulimChe" w:cs="GulimChe"/>
          <w:color w:val="000000"/>
          <w:kern w:val="0"/>
          <w:sz w:val="24"/>
          <w:szCs w:val="24"/>
        </w:rPr>
        <w:t xml:space="preserve"> rewards</w:t>
      </w:r>
      <w:ins w:id="37" w:author="Author" w:date="2017-06-01T20:04:00Z">
        <w:r w:rsidR="00F86E89">
          <w:rPr>
            <w:rFonts w:ascii="GulimChe" w:eastAsia="GulimChe" w:hAnsi="GulimChe" w:cs="GulimChe"/>
            <w:color w:val="000000"/>
            <w:kern w:val="0"/>
            <w:sz w:val="24"/>
            <w:szCs w:val="24"/>
          </w:rPr>
          <w:t>,</w:t>
        </w:r>
      </w:ins>
      <w:r w:rsidR="00D12EB4" w:rsidRPr="00D12EB4">
        <w:rPr>
          <w:rFonts w:ascii="GulimChe" w:eastAsia="GulimChe" w:hAnsi="GulimChe" w:cs="GulimChe"/>
          <w:color w:val="000000"/>
          <w:kern w:val="0"/>
          <w:sz w:val="24"/>
          <w:szCs w:val="24"/>
        </w:rPr>
        <w:t xml:space="preserve"> and update</w:t>
      </w:r>
      <w:ins w:id="38" w:author="Author" w:date="2017-06-01T20:04:00Z">
        <w:r w:rsidR="00F86E89">
          <w:rPr>
            <w:rFonts w:ascii="GulimChe" w:eastAsia="GulimChe" w:hAnsi="GulimChe" w:cs="GulimChe"/>
            <w:color w:val="000000"/>
            <w:kern w:val="0"/>
            <w:sz w:val="24"/>
            <w:szCs w:val="24"/>
          </w:rPr>
          <w:t>s</w:t>
        </w:r>
      </w:ins>
      <w:r w:rsidR="00D12EB4" w:rsidRPr="00D12EB4">
        <w:rPr>
          <w:rFonts w:ascii="GulimChe" w:eastAsia="GulimChe" w:hAnsi="GulimChe" w:cs="GulimChe"/>
          <w:color w:val="000000"/>
          <w:kern w:val="0"/>
          <w:sz w:val="24"/>
          <w:szCs w:val="24"/>
        </w:rPr>
        <w:t xml:space="preserve"> weights. The </w:t>
      </w:r>
      <w:r w:rsidR="00D12EB4" w:rsidRPr="00D12EB4">
        <w:rPr>
          <w:rFonts w:ascii="GulimChe" w:eastAsia="GulimChe" w:hAnsi="GulimChe" w:cs="GulimChe"/>
          <w:color w:val="000000"/>
          <w:kern w:val="0"/>
          <w:sz w:val="24"/>
          <w:szCs w:val="24"/>
          <w:u w:val="single"/>
        </w:rPr>
        <w:t>acti</w:t>
      </w:r>
      <w:ins w:id="39" w:author="Author" w:date="2017-06-01T20:05:00Z">
        <w:r w:rsidR="00F86E89">
          <w:rPr>
            <w:rFonts w:ascii="GulimChe" w:eastAsia="GulimChe" w:hAnsi="GulimChe" w:cs="GulimChe"/>
            <w:color w:val="000000"/>
            <w:kern w:val="0"/>
            <w:sz w:val="24"/>
            <w:szCs w:val="24"/>
            <w:u w:val="single"/>
          </w:rPr>
          <w:t>o</w:t>
        </w:r>
      </w:ins>
      <w:r w:rsidR="00D12EB4" w:rsidRPr="00D12EB4">
        <w:rPr>
          <w:rFonts w:ascii="GulimChe" w:eastAsia="GulimChe" w:hAnsi="GulimChe" w:cs="GulimChe"/>
          <w:color w:val="000000"/>
          <w:kern w:val="0"/>
          <w:sz w:val="24"/>
          <w:szCs w:val="24"/>
          <w:u w:val="single"/>
        </w:rPr>
        <w:t>ns</w:t>
      </w:r>
      <w:r w:rsidR="00D12EB4" w:rsidRPr="00D12EB4">
        <w:rPr>
          <w:rFonts w:ascii="GulimChe" w:eastAsia="GulimChe" w:hAnsi="GulimChe" w:cs="GulimChe"/>
          <w:color w:val="000000"/>
          <w:kern w:val="0"/>
          <w:sz w:val="24"/>
          <w:szCs w:val="24"/>
        </w:rPr>
        <w:t xml:space="preserve"> are defined in six</w:t>
      </w:r>
      <w:ins w:id="40" w:author="Author" w:date="2017-06-01T20:06:00Z">
        <w:r w:rsidR="00F86E89">
          <w:rPr>
            <w:rFonts w:ascii="GulimChe" w:eastAsia="GulimChe" w:hAnsi="GulimChe" w:cs="GulimChe"/>
            <w:color w:val="000000"/>
            <w:kern w:val="0"/>
            <w:sz w:val="24"/>
            <w:szCs w:val="24"/>
          </w:rPr>
          <w:t xml:space="preserve"> directions</w:t>
        </w:r>
      </w:ins>
      <w:r w:rsidR="00D12EB4" w:rsidRPr="00D12EB4">
        <w:rPr>
          <w:rFonts w:ascii="GulimChe" w:eastAsia="GulimChe" w:hAnsi="GulimChe" w:cs="GulimChe"/>
          <w:color w:val="000000"/>
          <w:kern w:val="0"/>
          <w:sz w:val="24"/>
          <w:szCs w:val="24"/>
        </w:rPr>
        <w:t xml:space="preserve">: </w:t>
      </w:r>
      <w:ins w:id="41" w:author="Author" w:date="2017-06-01T20:05:00Z">
        <w:r w:rsidR="00F86E89">
          <w:rPr>
            <w:rFonts w:ascii="GulimChe" w:eastAsia="GulimChe" w:hAnsi="GulimChe" w:cs="GulimChe"/>
            <w:color w:val="000000"/>
            <w:kern w:val="0"/>
            <w:sz w:val="24"/>
            <w:szCs w:val="24"/>
          </w:rPr>
          <w:t xml:space="preserve">the </w:t>
        </w:r>
      </w:ins>
      <w:r w:rsidR="00D12EB4" w:rsidRPr="00D12EB4">
        <w:rPr>
          <w:rFonts w:ascii="GulimChe" w:eastAsia="GulimChe" w:hAnsi="GulimChe" w:cs="GulimChe"/>
          <w:color w:val="000000"/>
          <w:kern w:val="0"/>
          <w:sz w:val="24"/>
          <w:szCs w:val="24"/>
        </w:rPr>
        <w:t xml:space="preserve">camera moves forward, backward, </w:t>
      </w:r>
      <w:ins w:id="42" w:author="Author" w:date="2017-06-01T20:05:00Z">
        <w:r w:rsidR="00F86E89">
          <w:rPr>
            <w:rFonts w:ascii="GulimChe" w:eastAsia="GulimChe" w:hAnsi="GulimChe" w:cs="GulimChe"/>
            <w:color w:val="000000"/>
            <w:kern w:val="0"/>
            <w:sz w:val="24"/>
            <w:szCs w:val="24"/>
          </w:rPr>
          <w:t>up</w:t>
        </w:r>
      </w:ins>
      <w:del w:id="43" w:author="Author" w:date="2017-06-01T20:05:00Z">
        <w:r w:rsidR="00D12EB4" w:rsidRPr="00D12EB4" w:rsidDel="00F86E89">
          <w:rPr>
            <w:rFonts w:ascii="GulimChe" w:eastAsia="GulimChe" w:hAnsi="GulimChe" w:cs="GulimChe"/>
            <w:color w:val="000000"/>
            <w:kern w:val="0"/>
            <w:sz w:val="24"/>
            <w:szCs w:val="24"/>
          </w:rPr>
          <w:delText>top</w:delText>
        </w:r>
      </w:del>
      <w:r w:rsidR="00D12EB4" w:rsidRPr="00D12EB4">
        <w:rPr>
          <w:rFonts w:ascii="GulimChe" w:eastAsia="GulimChe" w:hAnsi="GulimChe" w:cs="GulimChe"/>
          <w:color w:val="000000"/>
          <w:kern w:val="0"/>
          <w:sz w:val="24"/>
          <w:szCs w:val="24"/>
        </w:rPr>
        <w:t xml:space="preserve">, </w:t>
      </w:r>
      <w:ins w:id="44" w:author="Author" w:date="2017-06-01T20:05:00Z">
        <w:r w:rsidR="00F86E89">
          <w:rPr>
            <w:rFonts w:ascii="GulimChe" w:eastAsia="GulimChe" w:hAnsi="GulimChe" w:cs="GulimChe"/>
            <w:color w:val="000000"/>
            <w:kern w:val="0"/>
            <w:sz w:val="24"/>
            <w:szCs w:val="24"/>
          </w:rPr>
          <w:t>down</w:t>
        </w:r>
      </w:ins>
      <w:del w:id="45" w:author="Author" w:date="2017-06-01T20:05:00Z">
        <w:r w:rsidR="00D12EB4" w:rsidRPr="00D12EB4" w:rsidDel="00F86E89">
          <w:rPr>
            <w:rFonts w:ascii="GulimChe" w:eastAsia="GulimChe" w:hAnsi="GulimChe" w:cs="GulimChe"/>
            <w:color w:val="000000"/>
            <w:kern w:val="0"/>
            <w:sz w:val="24"/>
            <w:szCs w:val="24"/>
          </w:rPr>
          <w:delText>bottom</w:delText>
        </w:r>
      </w:del>
      <w:r w:rsidR="00D12EB4" w:rsidRPr="00D12EB4">
        <w:rPr>
          <w:rFonts w:ascii="GulimChe" w:eastAsia="GulimChe" w:hAnsi="GulimChe" w:cs="GulimChe"/>
          <w:color w:val="000000"/>
          <w:kern w:val="0"/>
          <w:sz w:val="24"/>
          <w:szCs w:val="24"/>
        </w:rPr>
        <w:t xml:space="preserve">, right, left. The state is defined as four </w:t>
      </w:r>
      <w:r w:rsidR="00D12EB4" w:rsidRPr="00D12EB4">
        <w:rPr>
          <w:rFonts w:ascii="GulimChe" w:eastAsia="GulimChe" w:hAnsi="GulimChe" w:cs="GulimChe"/>
          <w:color w:val="000000"/>
          <w:kern w:val="0"/>
          <w:sz w:val="24"/>
          <w:szCs w:val="24"/>
          <w:u w:val="single"/>
        </w:rPr>
        <w:t>2D</w:t>
      </w:r>
      <w:r w:rsidR="00D12EB4" w:rsidRPr="00D12EB4">
        <w:rPr>
          <w:rFonts w:ascii="GulimChe" w:eastAsia="GulimChe" w:hAnsi="GulimChe" w:cs="GulimChe"/>
          <w:color w:val="000000"/>
          <w:kern w:val="0"/>
          <w:sz w:val="24"/>
          <w:szCs w:val="24"/>
        </w:rPr>
        <w:t xml:space="preserve"> error vectors. As learning </w:t>
      </w:r>
      <w:del w:id="46" w:author="Author" w:date="2017-06-01T20:07:00Z">
        <w:r w:rsidR="00D12EB4" w:rsidRPr="00D12EB4" w:rsidDel="00F86E89">
          <w:rPr>
            <w:rFonts w:ascii="GulimChe" w:eastAsia="GulimChe" w:hAnsi="GulimChe" w:cs="GulimChe"/>
            <w:color w:val="000000"/>
            <w:kern w:val="0"/>
            <w:sz w:val="24"/>
            <w:szCs w:val="24"/>
          </w:rPr>
          <w:delText>processes</w:delText>
        </w:r>
      </w:del>
      <w:ins w:id="47" w:author="Author" w:date="2017-06-01T20:07:00Z">
        <w:r w:rsidR="00F86E89">
          <w:rPr>
            <w:rFonts w:ascii="GulimChe" w:eastAsia="GulimChe" w:hAnsi="GulimChe" w:cs="GulimChe"/>
            <w:color w:val="000000"/>
            <w:kern w:val="0"/>
            <w:sz w:val="24"/>
            <w:szCs w:val="24"/>
          </w:rPr>
          <w:t>progresses</w:t>
        </w:r>
      </w:ins>
      <w:r w:rsidR="00D12EB4" w:rsidRPr="00D12EB4">
        <w:rPr>
          <w:rFonts w:ascii="GulimChe" w:eastAsia="GulimChe" w:hAnsi="GulimChe" w:cs="GulimChe"/>
          <w:color w:val="000000"/>
          <w:kern w:val="0"/>
          <w:sz w:val="24"/>
          <w:szCs w:val="24"/>
        </w:rPr>
        <w:t xml:space="preserve">, the network moves </w:t>
      </w:r>
      <w:ins w:id="48" w:author="Author" w:date="2017-06-01T20:07:00Z">
        <w:r w:rsidR="00F86E89">
          <w:rPr>
            <w:rFonts w:ascii="GulimChe" w:eastAsia="GulimChe" w:hAnsi="GulimChe" w:cs="GulimChe"/>
            <w:color w:val="000000"/>
            <w:kern w:val="0"/>
            <w:sz w:val="24"/>
            <w:szCs w:val="24"/>
          </w:rPr>
          <w:t xml:space="preserve">the </w:t>
        </w:r>
      </w:ins>
      <w:r w:rsidR="00D12EB4" w:rsidRPr="00D12EB4">
        <w:rPr>
          <w:rFonts w:ascii="GulimChe" w:eastAsia="GulimChe" w:hAnsi="GulimChe" w:cs="GulimChe"/>
          <w:color w:val="000000"/>
          <w:kern w:val="0"/>
          <w:sz w:val="24"/>
          <w:szCs w:val="24"/>
        </w:rPr>
        <w:t xml:space="preserve">camera </w:t>
      </w:r>
      <w:ins w:id="49" w:author="Author" w:date="2017-06-01T20:07:00Z">
        <w:r w:rsidR="00F86E89">
          <w:rPr>
            <w:rFonts w:ascii="GulimChe" w:eastAsia="GulimChe" w:hAnsi="GulimChe" w:cs="GulimChe"/>
            <w:color w:val="000000"/>
            <w:kern w:val="0"/>
            <w:sz w:val="24"/>
            <w:szCs w:val="24"/>
          </w:rPr>
          <w:t xml:space="preserve">to increase to probability of </w:t>
        </w:r>
      </w:ins>
      <w:del w:id="50" w:author="Author" w:date="2017-06-01T20:07:00Z">
        <w:r w:rsidR="00D12EB4" w:rsidRPr="00D12EB4" w:rsidDel="00F86E89">
          <w:rPr>
            <w:rFonts w:ascii="GulimChe" w:eastAsia="GulimChe" w:hAnsi="GulimChe" w:cs="GulimChe"/>
            <w:color w:val="000000"/>
            <w:kern w:val="0"/>
            <w:sz w:val="24"/>
            <w:szCs w:val="24"/>
          </w:rPr>
          <w:delText xml:space="preserve">with higher possibility </w:delText>
        </w:r>
      </w:del>
      <w:del w:id="51" w:author="Author" w:date="2017-06-01T22:13:00Z">
        <w:r w:rsidR="00D12EB4" w:rsidRPr="00D12EB4" w:rsidDel="00EA27AE">
          <w:rPr>
            <w:rFonts w:ascii="GulimChe" w:eastAsia="GulimChe" w:hAnsi="GulimChe" w:cs="GulimChe"/>
            <w:color w:val="000000"/>
            <w:kern w:val="0"/>
            <w:sz w:val="24"/>
            <w:szCs w:val="24"/>
          </w:rPr>
          <w:delText xml:space="preserve">of </w:delText>
        </w:r>
      </w:del>
      <w:r w:rsidR="00D12EB4" w:rsidRPr="00D12EB4">
        <w:rPr>
          <w:rFonts w:ascii="GulimChe" w:eastAsia="GulimChe" w:hAnsi="GulimChe" w:cs="GulimChe"/>
          <w:color w:val="000000"/>
          <w:kern w:val="0"/>
          <w:sz w:val="24"/>
          <w:szCs w:val="24"/>
        </w:rPr>
        <w:t xml:space="preserve">reducing errors. </w:t>
      </w:r>
      <w:ins w:id="52" w:author="Author" w:date="2017-06-01T20:07:00Z">
        <w:r w:rsidR="00F86E89">
          <w:rPr>
            <w:rFonts w:ascii="GulimChe" w:eastAsia="GulimChe" w:hAnsi="GulimChe" w:cs="GulimChe"/>
            <w:color w:val="000000"/>
            <w:kern w:val="0"/>
            <w:sz w:val="24"/>
            <w:szCs w:val="24"/>
          </w:rPr>
          <w:t xml:space="preserve">There are several </w:t>
        </w:r>
      </w:ins>
      <w:ins w:id="53" w:author="Author" w:date="2017-06-01T22:13:00Z">
        <w:r w:rsidR="004C3598">
          <w:rPr>
            <w:rFonts w:ascii="GulimChe" w:eastAsia="GulimChe" w:hAnsi="GulimChe" w:cs="GulimChe"/>
            <w:color w:val="000000"/>
            <w:kern w:val="0"/>
            <w:sz w:val="24"/>
            <w:szCs w:val="24"/>
          </w:rPr>
          <w:t xml:space="preserve">advantages </w:t>
        </w:r>
      </w:ins>
      <w:ins w:id="54" w:author="Author" w:date="2017-06-01T20:07:00Z">
        <w:r w:rsidR="00F86E89">
          <w:rPr>
            <w:rFonts w:ascii="GulimChe" w:eastAsia="GulimChe" w:hAnsi="GulimChe" w:cs="GulimChe"/>
            <w:color w:val="000000"/>
            <w:kern w:val="0"/>
            <w:sz w:val="24"/>
            <w:szCs w:val="24"/>
          </w:rPr>
          <w:t xml:space="preserve">to </w:t>
        </w:r>
      </w:ins>
      <w:del w:id="55" w:author="Author" w:date="2017-06-01T20:07:00Z">
        <w:r w:rsidR="00D12EB4" w:rsidRPr="00D12EB4" w:rsidDel="00F86E89">
          <w:rPr>
            <w:rFonts w:ascii="GulimChe" w:eastAsia="GulimChe" w:hAnsi="GulimChe" w:cs="GulimChe"/>
            <w:color w:val="000000"/>
            <w:kern w:val="0"/>
            <w:sz w:val="24"/>
            <w:szCs w:val="24"/>
          </w:rPr>
          <w:delText xml:space="preserve">When </w:delText>
        </w:r>
      </w:del>
      <w:r w:rsidR="00D12EB4" w:rsidRPr="00D12EB4">
        <w:rPr>
          <w:rFonts w:ascii="GulimChe" w:eastAsia="GulimChe" w:hAnsi="GulimChe" w:cs="GulimChe"/>
          <w:color w:val="000000"/>
          <w:kern w:val="0"/>
          <w:sz w:val="24"/>
          <w:szCs w:val="24"/>
        </w:rPr>
        <w:t xml:space="preserve">using </w:t>
      </w:r>
      <w:ins w:id="56" w:author="Author" w:date="2017-06-01T20:07:00Z">
        <w:r w:rsidR="00F86E89">
          <w:rPr>
            <w:rFonts w:ascii="GulimChe" w:eastAsia="GulimChe" w:hAnsi="GulimChe" w:cs="GulimChe"/>
            <w:color w:val="000000"/>
            <w:kern w:val="0"/>
            <w:sz w:val="24"/>
            <w:szCs w:val="24"/>
          </w:rPr>
          <w:t xml:space="preserve">a </w:t>
        </w:r>
      </w:ins>
      <w:r w:rsidR="00D12EB4" w:rsidRPr="00D12EB4">
        <w:rPr>
          <w:rFonts w:ascii="GulimChe" w:eastAsia="GulimChe" w:hAnsi="GulimChe" w:cs="GulimChe"/>
          <w:color w:val="000000"/>
          <w:kern w:val="0"/>
          <w:sz w:val="24"/>
          <w:szCs w:val="24"/>
        </w:rPr>
        <w:t>well-trained network</w:t>
      </w:r>
      <w:del w:id="57" w:author="Author" w:date="2017-06-01T20:08:00Z">
        <w:r w:rsidR="00D12EB4" w:rsidRPr="00D12EB4" w:rsidDel="00F86E89">
          <w:rPr>
            <w:rFonts w:ascii="GulimChe" w:eastAsia="GulimChe" w:hAnsi="GulimChe" w:cs="GulimChe"/>
            <w:color w:val="000000"/>
            <w:kern w:val="0"/>
            <w:sz w:val="24"/>
            <w:szCs w:val="24"/>
          </w:rPr>
          <w:delText>, there are several benefits</w:delText>
        </w:r>
      </w:del>
      <w:r w:rsidR="00D12EB4" w:rsidRPr="00D12EB4">
        <w:rPr>
          <w:rFonts w:ascii="GulimChe" w:eastAsia="GulimChe" w:hAnsi="GulimChe" w:cs="GulimChe"/>
          <w:color w:val="000000"/>
          <w:kern w:val="0"/>
          <w:sz w:val="24"/>
          <w:szCs w:val="24"/>
        </w:rPr>
        <w:t xml:space="preserve"> compare</w:t>
      </w:r>
      <w:ins w:id="58" w:author="Author" w:date="2017-06-01T20:08:00Z">
        <w:r w:rsidR="00F86E89">
          <w:rPr>
            <w:rFonts w:ascii="GulimChe" w:eastAsia="GulimChe" w:hAnsi="GulimChe" w:cs="GulimChe"/>
            <w:color w:val="000000"/>
            <w:kern w:val="0"/>
            <w:sz w:val="24"/>
            <w:szCs w:val="24"/>
          </w:rPr>
          <w:t>d</w:t>
        </w:r>
      </w:ins>
      <w:r w:rsidR="00D12EB4" w:rsidRPr="00D12EB4">
        <w:rPr>
          <w:rFonts w:ascii="GulimChe" w:eastAsia="GulimChe" w:hAnsi="GulimChe" w:cs="GulimChe"/>
          <w:color w:val="000000"/>
          <w:kern w:val="0"/>
          <w:sz w:val="24"/>
          <w:szCs w:val="24"/>
        </w:rPr>
        <w:t xml:space="preserve"> to conventional methods</w:t>
      </w:r>
      <w:del w:id="59" w:author="Author" w:date="2017-06-01T22:13:00Z">
        <w:r w:rsidR="00D12EB4" w:rsidRPr="00D12EB4" w:rsidDel="004C3598">
          <w:rPr>
            <w:rFonts w:ascii="GulimChe" w:eastAsia="GulimChe" w:hAnsi="GulimChe" w:cs="GulimChe"/>
            <w:color w:val="000000"/>
            <w:kern w:val="0"/>
            <w:sz w:val="24"/>
            <w:szCs w:val="24"/>
          </w:rPr>
          <w:delText>,</w:delText>
        </w:r>
      </w:del>
      <w:r w:rsidR="00D12EB4" w:rsidRPr="00D12EB4">
        <w:rPr>
          <w:rFonts w:ascii="GulimChe" w:eastAsia="GulimChe" w:hAnsi="GulimChe" w:cs="GulimChe"/>
          <w:color w:val="000000"/>
          <w:kern w:val="0"/>
          <w:sz w:val="24"/>
          <w:szCs w:val="24"/>
        </w:rPr>
        <w:t xml:space="preserve"> such as random search</w:t>
      </w:r>
      <w:del w:id="60" w:author="Author" w:date="2017-06-01T20:08:00Z">
        <w:r w:rsidR="00D12EB4" w:rsidRPr="00D12EB4" w:rsidDel="00F86E89">
          <w:rPr>
            <w:rFonts w:ascii="GulimChe" w:eastAsia="GulimChe" w:hAnsi="GulimChe" w:cs="GulimChe"/>
            <w:color w:val="000000"/>
            <w:kern w:val="0"/>
            <w:sz w:val="24"/>
            <w:szCs w:val="24"/>
          </w:rPr>
          <w:delText>ing</w:delText>
        </w:r>
      </w:del>
      <w:r w:rsidR="00D12EB4" w:rsidRPr="00D12EB4">
        <w:rPr>
          <w:rFonts w:ascii="GulimChe" w:eastAsia="GulimChe" w:hAnsi="GulimChe" w:cs="GulimChe"/>
          <w:color w:val="000000"/>
          <w:kern w:val="0"/>
          <w:sz w:val="24"/>
          <w:szCs w:val="24"/>
        </w:rPr>
        <w:t xml:space="preserve"> algorithms or </w:t>
      </w:r>
      <w:del w:id="61" w:author="Author" w:date="2017-06-01T20:08:00Z">
        <w:r w:rsidR="00D12EB4" w:rsidRPr="00D12EB4" w:rsidDel="00F86E89">
          <w:rPr>
            <w:rFonts w:ascii="GulimChe" w:eastAsia="GulimChe" w:hAnsi="GulimChe" w:cs="GulimChe"/>
            <w:color w:val="000000"/>
            <w:kern w:val="0"/>
            <w:sz w:val="24"/>
            <w:szCs w:val="24"/>
            <w:u w:val="single"/>
          </w:rPr>
          <w:delText>jacobian</w:delText>
        </w:r>
        <w:r w:rsidR="00D12EB4" w:rsidRPr="00D12EB4" w:rsidDel="00F86E89">
          <w:rPr>
            <w:rFonts w:ascii="GulimChe" w:eastAsia="GulimChe" w:hAnsi="GulimChe" w:cs="GulimChe"/>
            <w:color w:val="000000"/>
            <w:kern w:val="0"/>
            <w:sz w:val="24"/>
            <w:szCs w:val="24"/>
          </w:rPr>
          <w:delText xml:space="preserve"> </w:delText>
        </w:r>
      </w:del>
      <w:ins w:id="62" w:author="Author" w:date="2017-06-01T20:08:00Z">
        <w:r w:rsidR="00F86E89">
          <w:rPr>
            <w:rFonts w:ascii="GulimChe" w:eastAsia="GulimChe" w:hAnsi="GulimChe" w:cs="GulimChe"/>
            <w:color w:val="000000"/>
            <w:kern w:val="0"/>
            <w:sz w:val="24"/>
            <w:szCs w:val="24"/>
            <w:u w:val="single"/>
          </w:rPr>
          <w:t>J</w:t>
        </w:r>
        <w:r w:rsidR="00F86E89" w:rsidRPr="00D12EB4">
          <w:rPr>
            <w:rFonts w:ascii="GulimChe" w:eastAsia="GulimChe" w:hAnsi="GulimChe" w:cs="GulimChe"/>
            <w:color w:val="000000"/>
            <w:kern w:val="0"/>
            <w:sz w:val="24"/>
            <w:szCs w:val="24"/>
            <w:u w:val="single"/>
          </w:rPr>
          <w:t>acobian</w:t>
        </w:r>
        <w:r w:rsidR="00F86E89" w:rsidRPr="00D12EB4">
          <w:rPr>
            <w:rFonts w:ascii="GulimChe" w:eastAsia="GulimChe" w:hAnsi="GulimChe" w:cs="GulimChe"/>
            <w:color w:val="000000"/>
            <w:kern w:val="0"/>
            <w:sz w:val="24"/>
            <w:szCs w:val="24"/>
          </w:rPr>
          <w:t xml:space="preserve"> </w:t>
        </w:r>
      </w:ins>
      <w:r w:rsidR="00D12EB4" w:rsidRPr="00D12EB4">
        <w:rPr>
          <w:rFonts w:ascii="GulimChe" w:eastAsia="GulimChe" w:hAnsi="GulimChe" w:cs="GulimChe"/>
          <w:color w:val="000000"/>
          <w:kern w:val="0"/>
          <w:sz w:val="24"/>
          <w:szCs w:val="24"/>
        </w:rPr>
        <w:t>matrix estimation. While conventional method</w:t>
      </w:r>
      <w:ins w:id="63" w:author="Author" w:date="2017-06-01T20:08:00Z">
        <w:r w:rsidR="00F86E89">
          <w:rPr>
            <w:rFonts w:ascii="GulimChe" w:eastAsia="GulimChe" w:hAnsi="GulimChe" w:cs="GulimChe"/>
            <w:color w:val="000000"/>
            <w:kern w:val="0"/>
            <w:sz w:val="24"/>
            <w:szCs w:val="24"/>
          </w:rPr>
          <w:t>s</w:t>
        </w:r>
      </w:ins>
      <w:r w:rsidR="00D12EB4" w:rsidRPr="00D12EB4">
        <w:rPr>
          <w:rFonts w:ascii="GulimChe" w:eastAsia="GulimChe" w:hAnsi="GulimChe" w:cs="GulimChe"/>
          <w:color w:val="000000"/>
          <w:kern w:val="0"/>
          <w:sz w:val="24"/>
          <w:szCs w:val="24"/>
        </w:rPr>
        <w:t xml:space="preserve"> require</w:t>
      </w:r>
      <w:del w:id="64" w:author="Author" w:date="2017-06-01T20:08:00Z">
        <w:r w:rsidR="00D12EB4" w:rsidRPr="00D12EB4" w:rsidDel="00F86E89">
          <w:rPr>
            <w:rFonts w:ascii="GulimChe" w:eastAsia="GulimChe" w:hAnsi="GulimChe" w:cs="GulimChe"/>
            <w:color w:val="000000"/>
            <w:kern w:val="0"/>
            <w:sz w:val="24"/>
            <w:szCs w:val="24"/>
          </w:rPr>
          <w:delText>s</w:delText>
        </w:r>
      </w:del>
      <w:r w:rsidR="00D12EB4" w:rsidRPr="00D12EB4">
        <w:rPr>
          <w:rFonts w:ascii="GulimChe" w:eastAsia="GulimChe" w:hAnsi="GulimChe" w:cs="GulimChe"/>
          <w:color w:val="000000"/>
          <w:kern w:val="0"/>
          <w:sz w:val="24"/>
          <w:szCs w:val="24"/>
        </w:rPr>
        <w:t xml:space="preserve"> </w:t>
      </w:r>
      <w:ins w:id="65" w:author="Author" w:date="2017-06-01T20:08:00Z">
        <w:r w:rsidR="00F86E89">
          <w:rPr>
            <w:rFonts w:ascii="GulimChe" w:eastAsia="GulimChe" w:hAnsi="GulimChe" w:cs="GulimChe"/>
            <w:color w:val="000000"/>
            <w:kern w:val="0"/>
            <w:sz w:val="24"/>
            <w:szCs w:val="24"/>
          </w:rPr>
          <w:t xml:space="preserve">the </w:t>
        </w:r>
      </w:ins>
      <w:r w:rsidR="00D12EB4" w:rsidRPr="00D12EB4">
        <w:rPr>
          <w:rFonts w:ascii="GulimChe" w:eastAsia="GulimChe" w:hAnsi="GulimChe" w:cs="GulimChe"/>
          <w:color w:val="000000"/>
          <w:kern w:val="0"/>
          <w:sz w:val="24"/>
          <w:szCs w:val="24"/>
        </w:rPr>
        <w:t>computation of error variation</w:t>
      </w:r>
      <w:ins w:id="66" w:author="Author" w:date="2017-06-01T20:08:00Z">
        <w:r w:rsidR="00F86E89">
          <w:rPr>
            <w:rFonts w:ascii="GulimChe" w:eastAsia="GulimChe" w:hAnsi="GulimChe" w:cs="GulimChe"/>
            <w:color w:val="000000"/>
            <w:kern w:val="0"/>
            <w:sz w:val="24"/>
            <w:szCs w:val="24"/>
          </w:rPr>
          <w:t>s</w:t>
        </w:r>
      </w:ins>
      <w:r w:rsidR="00D12EB4" w:rsidRPr="00D12EB4">
        <w:rPr>
          <w:rFonts w:ascii="GulimChe" w:eastAsia="GulimChe" w:hAnsi="GulimChe" w:cs="GulimChe"/>
          <w:color w:val="000000"/>
          <w:kern w:val="0"/>
          <w:sz w:val="24"/>
          <w:szCs w:val="24"/>
        </w:rPr>
        <w:t xml:space="preserve"> or </w:t>
      </w:r>
      <w:ins w:id="67" w:author="Author" w:date="2017-06-01T22:13:00Z">
        <w:r w:rsidR="004C3598">
          <w:rPr>
            <w:rFonts w:ascii="GulimChe" w:eastAsia="GulimChe" w:hAnsi="GulimChe" w:cs="GulimChe"/>
            <w:color w:val="000000"/>
            <w:kern w:val="0"/>
            <w:sz w:val="24"/>
            <w:szCs w:val="24"/>
          </w:rPr>
          <w:t xml:space="preserve">inverse </w:t>
        </w:r>
      </w:ins>
      <w:r w:rsidR="00D12EB4" w:rsidRPr="00D12EB4">
        <w:rPr>
          <w:rFonts w:ascii="GulimChe" w:eastAsia="GulimChe" w:hAnsi="GulimChe" w:cs="GulimChe"/>
          <w:color w:val="000000"/>
          <w:kern w:val="0"/>
          <w:sz w:val="24"/>
          <w:szCs w:val="24"/>
        </w:rPr>
        <w:t>matrix</w:t>
      </w:r>
      <w:del w:id="68" w:author="Author" w:date="2017-06-01T22:13:00Z">
        <w:r w:rsidR="00D12EB4" w:rsidRPr="00D12EB4" w:rsidDel="004C3598">
          <w:rPr>
            <w:rFonts w:ascii="GulimChe" w:eastAsia="GulimChe" w:hAnsi="GulimChe" w:cs="GulimChe"/>
            <w:color w:val="000000"/>
            <w:kern w:val="0"/>
            <w:sz w:val="24"/>
            <w:szCs w:val="24"/>
          </w:rPr>
          <w:delText xml:space="preserve"> inverse </w:delText>
        </w:r>
      </w:del>
      <w:ins w:id="69" w:author="Author" w:date="2017-06-01T22:13:00Z">
        <w:r w:rsidR="004C3598">
          <w:rPr>
            <w:rFonts w:ascii="GulimChe" w:eastAsia="GulimChe" w:hAnsi="GulimChe" w:cs="GulimChe"/>
            <w:color w:val="000000"/>
            <w:kern w:val="0"/>
            <w:sz w:val="24"/>
            <w:szCs w:val="24"/>
          </w:rPr>
          <w:t xml:space="preserve"> </w:t>
        </w:r>
      </w:ins>
      <w:r w:rsidR="00D12EB4" w:rsidRPr="00D12EB4">
        <w:rPr>
          <w:rFonts w:ascii="GulimChe" w:eastAsia="GulimChe" w:hAnsi="GulimChe" w:cs="GulimChe"/>
          <w:color w:val="000000"/>
          <w:kern w:val="0"/>
          <w:sz w:val="24"/>
          <w:szCs w:val="24"/>
        </w:rPr>
        <w:t xml:space="preserve">in every </w:t>
      </w:r>
      <w:r w:rsidR="00D12EB4" w:rsidRPr="00D12EB4">
        <w:rPr>
          <w:rFonts w:ascii="GulimChe" w:eastAsia="GulimChe" w:hAnsi="GulimChe" w:cs="GulimChe"/>
          <w:color w:val="000000"/>
          <w:kern w:val="0"/>
          <w:sz w:val="24"/>
          <w:szCs w:val="24"/>
          <w:u w:val="single"/>
        </w:rPr>
        <w:t>time</w:t>
      </w:r>
      <w:ins w:id="70" w:author="Author" w:date="2017-06-01T20:08:00Z">
        <w:r w:rsidR="00F86E89">
          <w:rPr>
            <w:rFonts w:ascii="GulimChe" w:eastAsia="GulimChe" w:hAnsi="GulimChe" w:cs="GulimChe"/>
            <w:color w:val="000000"/>
            <w:kern w:val="0"/>
            <w:sz w:val="24"/>
            <w:szCs w:val="24"/>
            <w:u w:val="single"/>
          </w:rPr>
          <w:t xml:space="preserve"> </w:t>
        </w:r>
      </w:ins>
      <w:r w:rsidR="00D12EB4" w:rsidRPr="00D12EB4">
        <w:rPr>
          <w:rFonts w:ascii="GulimChe" w:eastAsia="GulimChe" w:hAnsi="GulimChe" w:cs="GulimChe"/>
          <w:color w:val="000000"/>
          <w:kern w:val="0"/>
          <w:sz w:val="24"/>
          <w:szCs w:val="24"/>
          <w:u w:val="single"/>
        </w:rPr>
        <w:t>step</w:t>
      </w:r>
      <w:r w:rsidR="00D12EB4" w:rsidRPr="00D12EB4">
        <w:rPr>
          <w:rFonts w:ascii="GulimChe" w:eastAsia="GulimChe" w:hAnsi="GulimChe" w:cs="GulimChe"/>
          <w:color w:val="000000"/>
          <w:kern w:val="0"/>
          <w:sz w:val="24"/>
          <w:szCs w:val="24"/>
        </w:rPr>
        <w:t xml:space="preserve">, our proposed method only requires simple network forwarding to find its solution. </w:t>
      </w:r>
      <w:ins w:id="71" w:author="Author" w:date="2017-06-01T20:08:00Z">
        <w:r w:rsidR="00460BC6">
          <w:rPr>
            <w:rFonts w:ascii="GulimChe" w:eastAsia="GulimChe" w:hAnsi="GulimChe" w:cs="GulimChe"/>
            <w:color w:val="000000"/>
            <w:kern w:val="0"/>
            <w:sz w:val="24"/>
            <w:szCs w:val="24"/>
          </w:rPr>
          <w:t xml:space="preserve">However, </w:t>
        </w:r>
      </w:ins>
      <w:del w:id="72" w:author="Author" w:date="2017-06-01T20:08:00Z">
        <w:r w:rsidR="00D12EB4" w:rsidRPr="00D12EB4" w:rsidDel="00460BC6">
          <w:rPr>
            <w:rFonts w:ascii="GulimChe" w:eastAsia="GulimChe" w:hAnsi="GulimChe" w:cs="GulimChe"/>
            <w:color w:val="000000"/>
            <w:kern w:val="0"/>
            <w:sz w:val="24"/>
            <w:szCs w:val="24"/>
          </w:rPr>
          <w:delText xml:space="preserve">Since </w:delText>
        </w:r>
      </w:del>
      <w:ins w:id="73" w:author="Author" w:date="2017-06-01T20:08:00Z">
        <w:r w:rsidR="00460BC6">
          <w:rPr>
            <w:rFonts w:ascii="GulimChe" w:eastAsia="GulimChe" w:hAnsi="GulimChe" w:cs="GulimChe"/>
            <w:color w:val="000000"/>
            <w:kern w:val="0"/>
            <w:sz w:val="24"/>
            <w:szCs w:val="24"/>
          </w:rPr>
          <w:t>s</w:t>
        </w:r>
        <w:r w:rsidR="00460BC6" w:rsidRPr="00D12EB4">
          <w:rPr>
            <w:rFonts w:ascii="GulimChe" w:eastAsia="GulimChe" w:hAnsi="GulimChe" w:cs="GulimChe"/>
            <w:color w:val="000000"/>
            <w:kern w:val="0"/>
            <w:sz w:val="24"/>
            <w:szCs w:val="24"/>
          </w:rPr>
          <w:t xml:space="preserve">ince </w:t>
        </w:r>
      </w:ins>
      <w:r w:rsidR="00D12EB4" w:rsidRPr="00D12EB4">
        <w:rPr>
          <w:rFonts w:ascii="GulimChe" w:eastAsia="GulimChe" w:hAnsi="GulimChe" w:cs="GulimChe"/>
          <w:color w:val="000000"/>
          <w:kern w:val="0"/>
          <w:sz w:val="24"/>
          <w:szCs w:val="24"/>
        </w:rPr>
        <w:t xml:space="preserve">this method used </w:t>
      </w:r>
      <w:ins w:id="74" w:author="Author" w:date="2017-06-01T20:08:00Z">
        <w:r w:rsidR="00460BC6">
          <w:rPr>
            <w:rFonts w:ascii="GulimChe" w:eastAsia="GulimChe" w:hAnsi="GulimChe" w:cs="GulimChe"/>
            <w:color w:val="000000"/>
            <w:kern w:val="0"/>
            <w:sz w:val="24"/>
            <w:szCs w:val="24"/>
          </w:rPr>
          <w:t>an over</w:t>
        </w:r>
      </w:ins>
      <w:del w:id="75" w:author="Author" w:date="2017-06-01T20:08:00Z">
        <w:r w:rsidR="00D12EB4" w:rsidRPr="00D12EB4" w:rsidDel="00460BC6">
          <w:rPr>
            <w:rFonts w:ascii="GulimChe" w:eastAsia="GulimChe" w:hAnsi="GulimChe" w:cs="GulimChe"/>
            <w:color w:val="000000"/>
            <w:kern w:val="0"/>
            <w:sz w:val="24"/>
            <w:szCs w:val="24"/>
          </w:rPr>
          <w:delText>too much</w:delText>
        </w:r>
      </w:del>
      <w:del w:id="76" w:author="Author" w:date="2017-06-01T22:14:00Z">
        <w:r w:rsidR="00D12EB4" w:rsidRPr="00D12EB4" w:rsidDel="00271597">
          <w:rPr>
            <w:rFonts w:ascii="GulimChe" w:eastAsia="GulimChe" w:hAnsi="GulimChe" w:cs="GulimChe"/>
            <w:color w:val="000000"/>
            <w:kern w:val="0"/>
            <w:sz w:val="24"/>
            <w:szCs w:val="24"/>
          </w:rPr>
          <w:delText xml:space="preserve"> </w:delText>
        </w:r>
      </w:del>
      <w:r w:rsidR="00D12EB4" w:rsidRPr="00D12EB4">
        <w:rPr>
          <w:rFonts w:ascii="GulimChe" w:eastAsia="GulimChe" w:hAnsi="GulimChe" w:cs="GulimChe"/>
          <w:color w:val="000000"/>
          <w:kern w:val="0"/>
          <w:sz w:val="24"/>
          <w:szCs w:val="24"/>
        </w:rPr>
        <w:t xml:space="preserve">simplified registration environment and camera actions, </w:t>
      </w:r>
      <w:ins w:id="77" w:author="Author" w:date="2017-06-01T22:14:00Z">
        <w:r w:rsidR="00271597">
          <w:rPr>
            <w:rFonts w:ascii="GulimChe" w:eastAsia="GulimChe" w:hAnsi="GulimChe" w:cs="GulimChe"/>
            <w:color w:val="000000"/>
            <w:kern w:val="0"/>
            <w:sz w:val="24"/>
            <w:szCs w:val="24"/>
          </w:rPr>
          <w:t xml:space="preserve">its </w:t>
        </w:r>
      </w:ins>
      <w:del w:id="78" w:author="Author" w:date="2017-06-01T22:14:00Z">
        <w:r w:rsidR="00D12EB4" w:rsidRPr="00D12EB4" w:rsidDel="00271597">
          <w:rPr>
            <w:rFonts w:ascii="GulimChe" w:eastAsia="GulimChe" w:hAnsi="GulimChe" w:cs="GulimChe"/>
            <w:color w:val="000000"/>
            <w:kern w:val="0"/>
            <w:sz w:val="24"/>
            <w:szCs w:val="24"/>
          </w:rPr>
          <w:delText xml:space="preserve">the </w:delText>
        </w:r>
      </w:del>
      <w:r w:rsidR="00D12EB4" w:rsidRPr="00D12EB4">
        <w:rPr>
          <w:rFonts w:ascii="GulimChe" w:eastAsia="GulimChe" w:hAnsi="GulimChe" w:cs="GulimChe"/>
          <w:color w:val="000000"/>
          <w:kern w:val="0"/>
          <w:sz w:val="24"/>
          <w:szCs w:val="24"/>
        </w:rPr>
        <w:t xml:space="preserve">performance </w:t>
      </w:r>
      <w:ins w:id="79" w:author="Author" w:date="2017-06-01T22:14:00Z">
        <w:r w:rsidR="00271597">
          <w:rPr>
            <w:rFonts w:ascii="GulimChe" w:eastAsia="GulimChe" w:hAnsi="GulimChe" w:cs="GulimChe"/>
            <w:color w:val="000000"/>
            <w:kern w:val="0"/>
            <w:sz w:val="24"/>
            <w:szCs w:val="24"/>
          </w:rPr>
          <w:t xml:space="preserve">was </w:t>
        </w:r>
      </w:ins>
      <w:del w:id="80" w:author="Author" w:date="2017-06-01T20:09:00Z">
        <w:r w:rsidR="00D12EB4" w:rsidRPr="00D12EB4" w:rsidDel="00460BC6">
          <w:rPr>
            <w:rFonts w:ascii="GulimChe" w:eastAsia="GulimChe" w:hAnsi="GulimChe" w:cs="GulimChe"/>
            <w:color w:val="000000"/>
            <w:kern w:val="0"/>
            <w:sz w:val="24"/>
            <w:szCs w:val="24"/>
          </w:rPr>
          <w:delText xml:space="preserve">looks </w:delText>
        </w:r>
      </w:del>
      <w:r w:rsidR="00D12EB4" w:rsidRPr="00D12EB4">
        <w:rPr>
          <w:rFonts w:ascii="GulimChe" w:eastAsia="GulimChe" w:hAnsi="GulimChe" w:cs="GulimChe"/>
          <w:color w:val="000000"/>
          <w:kern w:val="0"/>
          <w:sz w:val="24"/>
          <w:szCs w:val="24"/>
        </w:rPr>
        <w:t xml:space="preserve">a </w:t>
      </w:r>
      <w:del w:id="81" w:author="Author" w:date="2017-06-01T20:09:00Z">
        <w:r w:rsidR="00D12EB4" w:rsidRPr="00D12EB4" w:rsidDel="00460BC6">
          <w:rPr>
            <w:rFonts w:ascii="GulimChe" w:eastAsia="GulimChe" w:hAnsi="GulimChe" w:cs="GulimChe"/>
            <w:color w:val="000000"/>
            <w:kern w:val="0"/>
            <w:sz w:val="24"/>
            <w:szCs w:val="24"/>
          </w:rPr>
          <w:delText xml:space="preserve">little </w:delText>
        </w:r>
      </w:del>
      <w:r w:rsidR="00D12EB4" w:rsidRPr="00D12EB4">
        <w:rPr>
          <w:rFonts w:ascii="GulimChe" w:eastAsia="GulimChe" w:hAnsi="GulimChe" w:cs="GulimChe"/>
          <w:color w:val="000000"/>
          <w:kern w:val="0"/>
          <w:sz w:val="24"/>
          <w:szCs w:val="24"/>
        </w:rPr>
        <w:t>bit awkward</w:t>
      </w:r>
      <w:del w:id="82" w:author="Author" w:date="2017-06-01T22:14:00Z">
        <w:r w:rsidR="00D12EB4" w:rsidRPr="00D12EB4" w:rsidDel="00271597">
          <w:rPr>
            <w:rFonts w:ascii="GulimChe" w:eastAsia="GulimChe" w:hAnsi="GulimChe" w:cs="GulimChe"/>
            <w:color w:val="000000"/>
            <w:kern w:val="0"/>
            <w:sz w:val="24"/>
            <w:szCs w:val="24"/>
          </w:rPr>
          <w:delText xml:space="preserve">, </w:delText>
        </w:r>
      </w:del>
      <w:ins w:id="83" w:author="Author" w:date="2017-06-01T22:14:00Z">
        <w:r w:rsidR="00271597">
          <w:rPr>
            <w:rFonts w:ascii="GulimChe" w:eastAsia="GulimChe" w:hAnsi="GulimChe" w:cs="GulimChe"/>
            <w:color w:val="000000"/>
            <w:kern w:val="0"/>
            <w:sz w:val="24"/>
            <w:szCs w:val="24"/>
          </w:rPr>
          <w:t>;</w:t>
        </w:r>
        <w:r w:rsidR="00271597" w:rsidRPr="00D12EB4">
          <w:rPr>
            <w:rFonts w:ascii="GulimChe" w:eastAsia="GulimChe" w:hAnsi="GulimChe" w:cs="GulimChe"/>
            <w:color w:val="000000"/>
            <w:kern w:val="0"/>
            <w:sz w:val="24"/>
            <w:szCs w:val="24"/>
          </w:rPr>
          <w:t xml:space="preserve"> </w:t>
        </w:r>
      </w:ins>
      <w:r w:rsidR="00D12EB4" w:rsidRPr="00D12EB4">
        <w:rPr>
          <w:rFonts w:ascii="GulimChe" w:eastAsia="GulimChe" w:hAnsi="GulimChe" w:cs="GulimChe"/>
          <w:color w:val="000000"/>
          <w:kern w:val="0"/>
          <w:sz w:val="24"/>
          <w:szCs w:val="24"/>
        </w:rPr>
        <w:t xml:space="preserve">but </w:t>
      </w:r>
      <w:commentRangeStart w:id="84"/>
      <w:r w:rsidR="00D12EB4" w:rsidRPr="00D12EB4">
        <w:rPr>
          <w:rFonts w:ascii="GulimChe" w:eastAsia="GulimChe" w:hAnsi="GulimChe" w:cs="GulimChe"/>
          <w:color w:val="000000"/>
          <w:kern w:val="0"/>
          <w:sz w:val="24"/>
          <w:szCs w:val="24"/>
        </w:rPr>
        <w:t>there still are a lot to improve from this approach.</w:t>
      </w:r>
      <w:commentRangeEnd w:id="84"/>
      <w:r w:rsidR="00460BC6">
        <w:rPr>
          <w:rStyle w:val="CommentReference"/>
        </w:rPr>
        <w:commentReference w:id="84"/>
      </w:r>
      <w:r w:rsidR="00D12EB4" w:rsidRPr="00D12EB4">
        <w:rPr>
          <w:rFonts w:ascii="GulimChe" w:eastAsia="GulimChe" w:hAnsi="GulimChe" w:cs="GulimChe"/>
          <w:color w:val="000000"/>
          <w:kern w:val="0"/>
          <w:sz w:val="24"/>
          <w:szCs w:val="24"/>
        </w:rPr>
        <w:t xml:space="preserve"> First</w:t>
      </w:r>
      <w:del w:id="85" w:author="Author" w:date="2017-06-01T20:10:00Z">
        <w:r w:rsidR="00D12EB4" w:rsidRPr="00D12EB4" w:rsidDel="00460BC6">
          <w:rPr>
            <w:rFonts w:ascii="GulimChe" w:eastAsia="GulimChe" w:hAnsi="GulimChe" w:cs="GulimChe"/>
            <w:color w:val="000000"/>
            <w:kern w:val="0"/>
            <w:sz w:val="24"/>
            <w:szCs w:val="24"/>
          </w:rPr>
          <w:delText>ly</w:delText>
        </w:r>
      </w:del>
      <w:r w:rsidR="00D12EB4" w:rsidRPr="00D12EB4">
        <w:rPr>
          <w:rFonts w:ascii="GulimChe" w:eastAsia="GulimChe" w:hAnsi="GulimChe" w:cs="GulimChe"/>
          <w:color w:val="000000"/>
          <w:kern w:val="0"/>
          <w:sz w:val="24"/>
          <w:szCs w:val="24"/>
        </w:rPr>
        <w:t>, we can define each step's state with much more complex and sophisticated form</w:t>
      </w:r>
      <w:ins w:id="86" w:author="Author" w:date="2017-06-01T20:10:00Z">
        <w:r w:rsidR="00460BC6">
          <w:rPr>
            <w:rFonts w:ascii="GulimChe" w:eastAsia="GulimChe" w:hAnsi="GulimChe" w:cs="GulimChe"/>
            <w:color w:val="000000"/>
            <w:kern w:val="0"/>
            <w:sz w:val="24"/>
            <w:szCs w:val="24"/>
          </w:rPr>
          <w:t>s</w:t>
        </w:r>
      </w:ins>
      <w:r w:rsidR="00D12EB4" w:rsidRPr="00D12EB4">
        <w:rPr>
          <w:rFonts w:ascii="GulimChe" w:eastAsia="GulimChe" w:hAnsi="GulimChe" w:cs="GulimChe"/>
          <w:color w:val="000000"/>
          <w:kern w:val="0"/>
          <w:sz w:val="24"/>
          <w:szCs w:val="24"/>
        </w:rPr>
        <w:t xml:space="preserve"> by replacing the neural network. </w:t>
      </w:r>
      <w:ins w:id="87" w:author="Author" w:date="2017-06-01T20:10:00Z">
        <w:r w:rsidR="00460BC6">
          <w:rPr>
            <w:rFonts w:ascii="GulimChe" w:eastAsia="GulimChe" w:hAnsi="GulimChe" w:cs="GulimChe"/>
            <w:color w:val="000000"/>
            <w:kern w:val="0"/>
            <w:sz w:val="24"/>
            <w:szCs w:val="24"/>
          </w:rPr>
          <w:t>M</w:t>
        </w:r>
      </w:ins>
      <w:del w:id="88" w:author="Author" w:date="2017-06-01T20:10:00Z">
        <w:r w:rsidR="00D12EB4" w:rsidRPr="00D12EB4" w:rsidDel="00460BC6">
          <w:rPr>
            <w:rFonts w:ascii="GulimChe" w:eastAsia="GulimChe" w:hAnsi="GulimChe" w:cs="GulimChe"/>
            <w:color w:val="000000"/>
            <w:kern w:val="0"/>
            <w:sz w:val="24"/>
            <w:szCs w:val="24"/>
          </w:rPr>
          <w:delText>There are m</w:delText>
        </w:r>
      </w:del>
      <w:r w:rsidR="00D12EB4" w:rsidRPr="00D12EB4">
        <w:rPr>
          <w:rFonts w:ascii="GulimChe" w:eastAsia="GulimChe" w:hAnsi="GulimChe" w:cs="GulimChe"/>
          <w:color w:val="000000"/>
          <w:kern w:val="0"/>
          <w:sz w:val="24"/>
          <w:szCs w:val="24"/>
        </w:rPr>
        <w:t xml:space="preserve">any </w:t>
      </w:r>
      <w:del w:id="89" w:author="Author" w:date="2017-06-01T20:10:00Z">
        <w:r w:rsidR="00D12EB4" w:rsidRPr="00D12EB4" w:rsidDel="00460BC6">
          <w:rPr>
            <w:rFonts w:ascii="GulimChe" w:eastAsia="GulimChe" w:hAnsi="GulimChe" w:cs="GulimChe"/>
            <w:color w:val="000000"/>
            <w:kern w:val="0"/>
            <w:sz w:val="24"/>
            <w:szCs w:val="24"/>
            <w:u w:val="single"/>
          </w:rPr>
          <w:delText>Convolutional</w:delText>
        </w:r>
        <w:r w:rsidR="00D12EB4" w:rsidRPr="00D12EB4" w:rsidDel="00460BC6">
          <w:rPr>
            <w:rFonts w:ascii="GulimChe" w:eastAsia="GulimChe" w:hAnsi="GulimChe" w:cs="GulimChe"/>
            <w:color w:val="000000"/>
            <w:kern w:val="0"/>
            <w:sz w:val="24"/>
            <w:szCs w:val="24"/>
          </w:rPr>
          <w:delText xml:space="preserve"> </w:delText>
        </w:r>
      </w:del>
      <w:ins w:id="90" w:author="Author" w:date="2017-06-01T20:10:00Z">
        <w:r w:rsidR="00460BC6">
          <w:rPr>
            <w:rFonts w:ascii="GulimChe" w:eastAsia="GulimChe" w:hAnsi="GulimChe" w:cs="GulimChe"/>
            <w:color w:val="000000"/>
            <w:kern w:val="0"/>
            <w:sz w:val="24"/>
            <w:szCs w:val="24"/>
            <w:u w:val="single"/>
          </w:rPr>
          <w:t>c</w:t>
        </w:r>
        <w:r w:rsidR="00460BC6" w:rsidRPr="00D12EB4">
          <w:rPr>
            <w:rFonts w:ascii="GulimChe" w:eastAsia="GulimChe" w:hAnsi="GulimChe" w:cs="GulimChe"/>
            <w:color w:val="000000"/>
            <w:kern w:val="0"/>
            <w:sz w:val="24"/>
            <w:szCs w:val="24"/>
            <w:u w:val="single"/>
          </w:rPr>
          <w:t>onvolutional</w:t>
        </w:r>
        <w:r w:rsidR="00460BC6" w:rsidRPr="00D12EB4">
          <w:rPr>
            <w:rFonts w:ascii="GulimChe" w:eastAsia="GulimChe" w:hAnsi="GulimChe" w:cs="GulimChe"/>
            <w:color w:val="000000"/>
            <w:kern w:val="0"/>
            <w:sz w:val="24"/>
            <w:szCs w:val="24"/>
          </w:rPr>
          <w:t xml:space="preserve"> </w:t>
        </w:r>
      </w:ins>
      <w:del w:id="91" w:author="Author" w:date="2017-06-01T20:10:00Z">
        <w:r w:rsidR="00D12EB4" w:rsidRPr="00D12EB4" w:rsidDel="00460BC6">
          <w:rPr>
            <w:rFonts w:ascii="GulimChe" w:eastAsia="GulimChe" w:hAnsi="GulimChe" w:cs="GulimChe"/>
            <w:color w:val="000000"/>
            <w:kern w:val="0"/>
            <w:sz w:val="24"/>
            <w:szCs w:val="24"/>
          </w:rPr>
          <w:delText xml:space="preserve">Neural </w:delText>
        </w:r>
      </w:del>
      <w:ins w:id="92" w:author="Author" w:date="2017-06-01T20:10:00Z">
        <w:r w:rsidR="00460BC6">
          <w:rPr>
            <w:rFonts w:ascii="GulimChe" w:eastAsia="GulimChe" w:hAnsi="GulimChe" w:cs="GulimChe"/>
            <w:color w:val="000000"/>
            <w:kern w:val="0"/>
            <w:sz w:val="24"/>
            <w:szCs w:val="24"/>
          </w:rPr>
          <w:t>n</w:t>
        </w:r>
        <w:r w:rsidR="00460BC6" w:rsidRPr="00D12EB4">
          <w:rPr>
            <w:rFonts w:ascii="GulimChe" w:eastAsia="GulimChe" w:hAnsi="GulimChe" w:cs="GulimChe"/>
            <w:color w:val="000000"/>
            <w:kern w:val="0"/>
            <w:sz w:val="24"/>
            <w:szCs w:val="24"/>
          </w:rPr>
          <w:t xml:space="preserve">eural </w:t>
        </w:r>
      </w:ins>
      <w:del w:id="93" w:author="Author" w:date="2017-06-01T20:10:00Z">
        <w:r w:rsidR="00D12EB4" w:rsidRPr="00D12EB4" w:rsidDel="00460BC6">
          <w:rPr>
            <w:rFonts w:ascii="GulimChe" w:eastAsia="GulimChe" w:hAnsi="GulimChe" w:cs="GulimChe"/>
            <w:color w:val="000000"/>
            <w:kern w:val="0"/>
            <w:sz w:val="24"/>
            <w:szCs w:val="24"/>
          </w:rPr>
          <w:delText>Networks</w:delText>
        </w:r>
      </w:del>
      <w:ins w:id="94" w:author="Author" w:date="2017-06-01T20:10:00Z">
        <w:r w:rsidR="00460BC6">
          <w:rPr>
            <w:rFonts w:ascii="GulimChe" w:eastAsia="GulimChe" w:hAnsi="GulimChe" w:cs="GulimChe"/>
            <w:color w:val="000000"/>
            <w:kern w:val="0"/>
            <w:sz w:val="24"/>
            <w:szCs w:val="24"/>
          </w:rPr>
          <w:t>n</w:t>
        </w:r>
        <w:r w:rsidR="00460BC6" w:rsidRPr="00D12EB4">
          <w:rPr>
            <w:rFonts w:ascii="GulimChe" w:eastAsia="GulimChe" w:hAnsi="GulimChe" w:cs="GulimChe"/>
            <w:color w:val="000000"/>
            <w:kern w:val="0"/>
            <w:sz w:val="24"/>
            <w:szCs w:val="24"/>
          </w:rPr>
          <w:t>etworks</w:t>
        </w:r>
        <w:r w:rsidR="00460BC6">
          <w:rPr>
            <w:rFonts w:ascii="GulimChe" w:eastAsia="GulimChe" w:hAnsi="GulimChe" w:cs="GulimChe"/>
            <w:color w:val="000000"/>
            <w:kern w:val="0"/>
            <w:sz w:val="24"/>
            <w:szCs w:val="24"/>
          </w:rPr>
          <w:t xml:space="preserve"> </w:t>
        </w:r>
      </w:ins>
      <w:del w:id="95" w:author="Author" w:date="2017-06-01T20:10:00Z">
        <w:r w:rsidR="00D12EB4" w:rsidRPr="00D12EB4" w:rsidDel="00460BC6">
          <w:rPr>
            <w:rFonts w:ascii="GulimChe" w:eastAsia="GulimChe" w:hAnsi="GulimChe" w:cs="GulimChe"/>
            <w:color w:val="000000"/>
            <w:kern w:val="0"/>
            <w:sz w:val="24"/>
            <w:szCs w:val="24"/>
          </w:rPr>
          <w:delText>(</w:delText>
        </w:r>
        <w:r w:rsidR="00D12EB4" w:rsidRPr="00D12EB4" w:rsidDel="00460BC6">
          <w:rPr>
            <w:rFonts w:ascii="GulimChe" w:eastAsia="GulimChe" w:hAnsi="GulimChe" w:cs="GulimChe"/>
            <w:color w:val="000000"/>
            <w:kern w:val="0"/>
            <w:sz w:val="24"/>
            <w:szCs w:val="24"/>
            <w:u w:val="single"/>
          </w:rPr>
          <w:delText>CNNs</w:delText>
        </w:r>
        <w:r w:rsidR="00D12EB4" w:rsidRPr="00D12EB4" w:rsidDel="00460BC6">
          <w:rPr>
            <w:rFonts w:ascii="GulimChe" w:eastAsia="GulimChe" w:hAnsi="GulimChe" w:cs="GulimChe"/>
            <w:color w:val="000000"/>
            <w:kern w:val="0"/>
            <w:sz w:val="24"/>
            <w:szCs w:val="24"/>
          </w:rPr>
          <w:delText xml:space="preserve">) </w:delText>
        </w:r>
      </w:del>
      <w:ins w:id="96" w:author="Author" w:date="2017-06-01T20:10:00Z">
        <w:r w:rsidR="00460BC6">
          <w:rPr>
            <w:rFonts w:ascii="GulimChe" w:eastAsia="GulimChe" w:hAnsi="GulimChe" w:cs="GulimChe"/>
            <w:color w:val="000000"/>
            <w:kern w:val="0"/>
            <w:sz w:val="24"/>
            <w:szCs w:val="24"/>
          </w:rPr>
          <w:t xml:space="preserve">have been </w:t>
        </w:r>
      </w:ins>
      <w:r w:rsidR="00D12EB4" w:rsidRPr="00D12EB4">
        <w:rPr>
          <w:rFonts w:ascii="GulimChe" w:eastAsia="GulimChe" w:hAnsi="GulimChe" w:cs="GulimChe"/>
          <w:color w:val="000000"/>
          <w:kern w:val="0"/>
          <w:sz w:val="24"/>
          <w:szCs w:val="24"/>
        </w:rPr>
        <w:t xml:space="preserve">proposed to handle </w:t>
      </w:r>
      <w:r w:rsidR="00D12EB4" w:rsidRPr="00D12EB4">
        <w:rPr>
          <w:rFonts w:ascii="GulimChe" w:eastAsia="GulimChe" w:hAnsi="GulimChe" w:cs="GulimChe"/>
          <w:color w:val="000000"/>
          <w:kern w:val="0"/>
          <w:sz w:val="24"/>
          <w:szCs w:val="24"/>
          <w:u w:val="single"/>
        </w:rPr>
        <w:t>2D</w:t>
      </w:r>
      <w:r w:rsidR="00D12EB4" w:rsidRPr="00D12EB4">
        <w:rPr>
          <w:rFonts w:ascii="GulimChe" w:eastAsia="GulimChe" w:hAnsi="GulimChe" w:cs="GulimChe"/>
          <w:color w:val="000000"/>
          <w:kern w:val="0"/>
          <w:sz w:val="24"/>
          <w:szCs w:val="24"/>
        </w:rPr>
        <w:t xml:space="preserve"> images</w:t>
      </w:r>
      <w:ins w:id="97" w:author="Author" w:date="2017-06-01T20:10:00Z">
        <w:r w:rsidR="00460BC6">
          <w:rPr>
            <w:rFonts w:ascii="GulimChe" w:eastAsia="GulimChe" w:hAnsi="GulimChe" w:cs="GulimChe"/>
            <w:color w:val="000000"/>
            <w:kern w:val="0"/>
            <w:sz w:val="24"/>
            <w:szCs w:val="24"/>
          </w:rPr>
          <w:t xml:space="preserve">. </w:t>
        </w:r>
      </w:ins>
      <w:del w:id="98" w:author="Author" w:date="2017-06-01T20:10:00Z">
        <w:r w:rsidR="00D12EB4" w:rsidRPr="00D12EB4" w:rsidDel="00460BC6">
          <w:rPr>
            <w:rFonts w:ascii="GulimChe" w:eastAsia="GulimChe" w:hAnsi="GulimChe" w:cs="GulimChe"/>
            <w:color w:val="000000"/>
            <w:kern w:val="0"/>
            <w:sz w:val="24"/>
            <w:szCs w:val="24"/>
          </w:rPr>
          <w:delText>, t</w:delText>
        </w:r>
      </w:del>
      <w:ins w:id="99" w:author="Author" w:date="2017-06-01T20:10:00Z">
        <w:r w:rsidR="00460BC6">
          <w:rPr>
            <w:rFonts w:ascii="GulimChe" w:eastAsia="GulimChe" w:hAnsi="GulimChe" w:cs="GulimChe"/>
            <w:color w:val="000000"/>
            <w:kern w:val="0"/>
            <w:sz w:val="24"/>
            <w:szCs w:val="24"/>
          </w:rPr>
          <w:t>T</w:t>
        </w:r>
      </w:ins>
      <w:r w:rsidR="00D12EB4" w:rsidRPr="00D12EB4">
        <w:rPr>
          <w:rFonts w:ascii="GulimChe" w:eastAsia="GulimChe" w:hAnsi="GulimChe" w:cs="GulimChe"/>
          <w:color w:val="000000"/>
          <w:kern w:val="0"/>
          <w:sz w:val="24"/>
          <w:szCs w:val="24"/>
        </w:rPr>
        <w:t xml:space="preserve">he state can be defined </w:t>
      </w:r>
      <w:ins w:id="100" w:author="Author" w:date="2017-06-01T20:11:00Z">
        <w:r w:rsidR="00460BC6">
          <w:rPr>
            <w:rFonts w:ascii="GulimChe" w:eastAsia="GulimChe" w:hAnsi="GulimChe" w:cs="GulimChe"/>
            <w:color w:val="000000"/>
            <w:kern w:val="0"/>
            <w:sz w:val="24"/>
            <w:szCs w:val="24"/>
          </w:rPr>
          <w:t xml:space="preserve">by </w:t>
        </w:r>
      </w:ins>
      <w:r w:rsidR="00D12EB4" w:rsidRPr="00D12EB4">
        <w:rPr>
          <w:rFonts w:ascii="GulimChe" w:eastAsia="GulimChe" w:hAnsi="GulimChe" w:cs="GulimChe"/>
          <w:color w:val="000000"/>
          <w:kern w:val="0"/>
          <w:sz w:val="24"/>
          <w:szCs w:val="24"/>
        </w:rPr>
        <w:t xml:space="preserve">simply using </w:t>
      </w:r>
      <w:ins w:id="101" w:author="Author" w:date="2017-06-01T22:16:00Z">
        <w:r w:rsidR="00536B62">
          <w:rPr>
            <w:rFonts w:ascii="GulimChe" w:eastAsia="GulimChe" w:hAnsi="GulimChe" w:cs="GulimChe"/>
            <w:color w:val="000000"/>
            <w:kern w:val="0"/>
            <w:sz w:val="24"/>
            <w:szCs w:val="24"/>
          </w:rPr>
          <w:t xml:space="preserve">the </w:t>
        </w:r>
      </w:ins>
      <w:r w:rsidR="00D12EB4" w:rsidRPr="00D12EB4">
        <w:rPr>
          <w:rFonts w:ascii="GulimChe" w:eastAsia="GulimChe" w:hAnsi="GulimChe" w:cs="GulimChe"/>
          <w:color w:val="000000"/>
          <w:kern w:val="0"/>
          <w:sz w:val="24"/>
          <w:szCs w:val="24"/>
        </w:rPr>
        <w:t>virtual camera's rendered image</w:t>
      </w:r>
      <w:del w:id="102" w:author="Author" w:date="2017-06-01T22:17:00Z">
        <w:r w:rsidR="00D12EB4" w:rsidRPr="00D12EB4" w:rsidDel="00536B62">
          <w:rPr>
            <w:rFonts w:ascii="GulimChe" w:eastAsia="GulimChe" w:hAnsi="GulimChe" w:cs="GulimChe"/>
            <w:color w:val="000000"/>
            <w:kern w:val="0"/>
            <w:sz w:val="24"/>
            <w:szCs w:val="24"/>
          </w:rPr>
          <w:delText>,</w:delText>
        </w:r>
      </w:del>
      <w:r w:rsidR="00D12EB4" w:rsidRPr="00D12EB4">
        <w:rPr>
          <w:rFonts w:ascii="GulimChe" w:eastAsia="GulimChe" w:hAnsi="GulimChe" w:cs="GulimChe"/>
          <w:color w:val="000000"/>
          <w:kern w:val="0"/>
          <w:sz w:val="24"/>
          <w:szCs w:val="24"/>
        </w:rPr>
        <w:t xml:space="preserve"> </w:t>
      </w:r>
      <w:ins w:id="103" w:author="Author" w:date="2017-06-01T20:11:00Z">
        <w:r w:rsidR="00460BC6">
          <w:rPr>
            <w:rFonts w:ascii="GulimChe" w:eastAsia="GulimChe" w:hAnsi="GulimChe" w:cs="GulimChe"/>
            <w:color w:val="000000"/>
            <w:kern w:val="0"/>
            <w:sz w:val="24"/>
            <w:szCs w:val="24"/>
          </w:rPr>
          <w:t xml:space="preserve">instead of </w:t>
        </w:r>
      </w:ins>
      <w:del w:id="104" w:author="Author" w:date="2017-06-01T20:11:00Z">
        <w:r w:rsidR="00D12EB4" w:rsidRPr="00D12EB4" w:rsidDel="00460BC6">
          <w:rPr>
            <w:rFonts w:ascii="GulimChe" w:eastAsia="GulimChe" w:hAnsi="GulimChe" w:cs="GulimChe"/>
            <w:color w:val="000000"/>
            <w:kern w:val="0"/>
            <w:sz w:val="24"/>
            <w:szCs w:val="24"/>
          </w:rPr>
          <w:delText xml:space="preserve">not </w:delText>
        </w:r>
      </w:del>
      <w:r w:rsidR="00D12EB4" w:rsidRPr="00D12EB4">
        <w:rPr>
          <w:rFonts w:ascii="GulimChe" w:eastAsia="GulimChe" w:hAnsi="GulimChe" w:cs="GulimChe"/>
          <w:color w:val="000000"/>
          <w:kern w:val="0"/>
          <w:sz w:val="24"/>
          <w:szCs w:val="24"/>
        </w:rPr>
        <w:t xml:space="preserve">eight-digit </w:t>
      </w:r>
      <w:r w:rsidR="00D12EB4" w:rsidRPr="00D12EB4">
        <w:rPr>
          <w:rFonts w:ascii="GulimChe" w:eastAsia="GulimChe" w:hAnsi="GulimChe" w:cs="GulimChe"/>
          <w:color w:val="000000"/>
          <w:kern w:val="0"/>
          <w:sz w:val="24"/>
          <w:szCs w:val="24"/>
          <w:u w:val="single"/>
        </w:rPr>
        <w:t>2D</w:t>
      </w:r>
      <w:r w:rsidR="00D12EB4" w:rsidRPr="00D12EB4">
        <w:rPr>
          <w:rFonts w:ascii="GulimChe" w:eastAsia="GulimChe" w:hAnsi="GulimChe" w:cs="GulimChe"/>
          <w:color w:val="000000"/>
          <w:kern w:val="0"/>
          <w:sz w:val="24"/>
          <w:szCs w:val="24"/>
        </w:rPr>
        <w:t xml:space="preserve"> point error vectors. Second</w:t>
      </w:r>
      <w:del w:id="105" w:author="Author" w:date="2017-06-01T20:11:00Z">
        <w:r w:rsidR="00D12EB4" w:rsidRPr="00D12EB4" w:rsidDel="00460BC6">
          <w:rPr>
            <w:rFonts w:ascii="GulimChe" w:eastAsia="GulimChe" w:hAnsi="GulimChe" w:cs="GulimChe"/>
            <w:color w:val="000000"/>
            <w:kern w:val="0"/>
            <w:sz w:val="24"/>
            <w:szCs w:val="24"/>
          </w:rPr>
          <w:delText>ly</w:delText>
        </w:r>
      </w:del>
      <w:r w:rsidR="00D12EB4" w:rsidRPr="00D12EB4">
        <w:rPr>
          <w:rFonts w:ascii="GulimChe" w:eastAsia="GulimChe" w:hAnsi="GulimChe" w:cs="GulimChe"/>
          <w:color w:val="000000"/>
          <w:kern w:val="0"/>
          <w:sz w:val="24"/>
          <w:szCs w:val="24"/>
        </w:rPr>
        <w:t>, the camera actions can be more natural and efficient by using the whole output possibility of the network</w:t>
      </w:r>
      <w:del w:id="106" w:author="Author" w:date="2017-06-01T20:11:00Z">
        <w:r w:rsidR="00D12EB4" w:rsidRPr="00D12EB4" w:rsidDel="00460BC6">
          <w:rPr>
            <w:rFonts w:ascii="GulimChe" w:eastAsia="GulimChe" w:hAnsi="GulimChe" w:cs="GulimChe"/>
            <w:color w:val="000000"/>
            <w:kern w:val="0"/>
            <w:sz w:val="24"/>
            <w:szCs w:val="24"/>
          </w:rPr>
          <w:delText>,</w:delText>
        </w:r>
      </w:del>
      <w:r w:rsidR="00D12EB4" w:rsidRPr="00D12EB4">
        <w:rPr>
          <w:rFonts w:ascii="GulimChe" w:eastAsia="GulimChe" w:hAnsi="GulimChe" w:cs="GulimChe"/>
          <w:color w:val="000000"/>
          <w:kern w:val="0"/>
          <w:sz w:val="24"/>
          <w:szCs w:val="24"/>
        </w:rPr>
        <w:t xml:space="preserve"> and combining action</w:t>
      </w:r>
      <w:ins w:id="107" w:author="Author" w:date="2017-06-01T20:11:00Z">
        <w:r w:rsidR="00460BC6">
          <w:rPr>
            <w:rFonts w:ascii="GulimChe" w:eastAsia="GulimChe" w:hAnsi="GulimChe" w:cs="GulimChe"/>
            <w:color w:val="000000"/>
            <w:kern w:val="0"/>
            <w:sz w:val="24"/>
            <w:szCs w:val="24"/>
          </w:rPr>
          <w:t>s</w:t>
        </w:r>
      </w:ins>
      <w:r w:rsidR="00D12EB4" w:rsidRPr="00D12EB4">
        <w:rPr>
          <w:rFonts w:ascii="GulimChe" w:eastAsia="GulimChe" w:hAnsi="GulimChe" w:cs="GulimChe"/>
          <w:color w:val="000000"/>
          <w:kern w:val="0"/>
          <w:sz w:val="24"/>
          <w:szCs w:val="24"/>
        </w:rPr>
        <w:t xml:space="preserve">. As our proposed method shows considerable </w:t>
      </w:r>
      <w:ins w:id="108" w:author="Author" w:date="2017-06-01T20:11:00Z">
        <w:r w:rsidR="00460BC6">
          <w:rPr>
            <w:rFonts w:ascii="GulimChe" w:eastAsia="GulimChe" w:hAnsi="GulimChe" w:cs="GulimChe"/>
            <w:color w:val="000000"/>
            <w:kern w:val="0"/>
            <w:sz w:val="24"/>
            <w:szCs w:val="24"/>
          </w:rPr>
          <w:t xml:space="preserve">advantages </w:t>
        </w:r>
      </w:ins>
      <w:del w:id="109" w:author="Author" w:date="2017-06-01T20:11:00Z">
        <w:r w:rsidR="00D12EB4" w:rsidRPr="00D12EB4" w:rsidDel="00460BC6">
          <w:rPr>
            <w:rFonts w:ascii="GulimChe" w:eastAsia="GulimChe" w:hAnsi="GulimChe" w:cs="GulimChe"/>
            <w:color w:val="000000"/>
            <w:kern w:val="0"/>
            <w:sz w:val="24"/>
            <w:szCs w:val="24"/>
          </w:rPr>
          <w:delText xml:space="preserve">benefit </w:delText>
        </w:r>
      </w:del>
      <w:r w:rsidR="00D12EB4" w:rsidRPr="00D12EB4">
        <w:rPr>
          <w:rFonts w:ascii="GulimChe" w:eastAsia="GulimChe" w:hAnsi="GulimChe" w:cs="GulimChe"/>
          <w:color w:val="000000"/>
          <w:kern w:val="0"/>
          <w:sz w:val="24"/>
          <w:szCs w:val="24"/>
        </w:rPr>
        <w:t xml:space="preserve">over </w:t>
      </w:r>
      <w:del w:id="110" w:author="Author" w:date="2017-06-01T20:11:00Z">
        <w:r w:rsidR="00D12EB4" w:rsidRPr="00D12EB4" w:rsidDel="00460BC6">
          <w:rPr>
            <w:rFonts w:ascii="GulimChe" w:eastAsia="GulimChe" w:hAnsi="GulimChe" w:cs="GulimChe"/>
            <w:color w:val="000000"/>
            <w:kern w:val="0"/>
            <w:sz w:val="24"/>
            <w:szCs w:val="24"/>
          </w:rPr>
          <w:delText xml:space="preserve">the </w:delText>
        </w:r>
      </w:del>
      <w:r w:rsidR="00D12EB4" w:rsidRPr="00D12EB4">
        <w:rPr>
          <w:rFonts w:ascii="GulimChe" w:eastAsia="GulimChe" w:hAnsi="GulimChe" w:cs="GulimChe"/>
          <w:color w:val="000000"/>
          <w:kern w:val="0"/>
          <w:sz w:val="24"/>
          <w:szCs w:val="24"/>
        </w:rPr>
        <w:t>conventional method</w:t>
      </w:r>
      <w:ins w:id="111" w:author="Author" w:date="2017-06-01T20:11:00Z">
        <w:r w:rsidR="00460BC6">
          <w:rPr>
            <w:rFonts w:ascii="GulimChe" w:eastAsia="GulimChe" w:hAnsi="GulimChe" w:cs="GulimChe"/>
            <w:color w:val="000000"/>
            <w:kern w:val="0"/>
            <w:sz w:val="24"/>
            <w:szCs w:val="24"/>
          </w:rPr>
          <w:t>s</w:t>
        </w:r>
      </w:ins>
      <w:r w:rsidR="00D12EB4" w:rsidRPr="00D12EB4">
        <w:rPr>
          <w:rFonts w:ascii="GulimChe" w:eastAsia="GulimChe" w:hAnsi="GulimChe" w:cs="GulimChe"/>
          <w:color w:val="000000"/>
          <w:kern w:val="0"/>
          <w:sz w:val="24"/>
          <w:szCs w:val="24"/>
        </w:rPr>
        <w:t xml:space="preserve">, </w:t>
      </w:r>
      <w:del w:id="112" w:author="Author" w:date="2017-06-01T20:11:00Z">
        <w:r w:rsidR="00D12EB4" w:rsidRPr="00D12EB4" w:rsidDel="00460BC6">
          <w:rPr>
            <w:rFonts w:ascii="GulimChe" w:eastAsia="GulimChe" w:hAnsi="GulimChe" w:cs="GulimChe"/>
            <w:color w:val="000000"/>
            <w:kern w:val="0"/>
            <w:sz w:val="24"/>
            <w:szCs w:val="24"/>
          </w:rPr>
          <w:delText xml:space="preserve">the </w:delText>
        </w:r>
      </w:del>
      <w:r w:rsidR="00D12EB4" w:rsidRPr="00D12EB4">
        <w:rPr>
          <w:rFonts w:ascii="GulimChe" w:eastAsia="GulimChe" w:hAnsi="GulimChe" w:cs="GulimChe"/>
          <w:color w:val="000000"/>
          <w:kern w:val="0"/>
          <w:sz w:val="24"/>
          <w:szCs w:val="24"/>
        </w:rPr>
        <w:t xml:space="preserve">future work </w:t>
      </w:r>
      <w:del w:id="113" w:author="Author" w:date="2017-06-01T20:11:00Z">
        <w:r w:rsidR="00D12EB4" w:rsidRPr="00D12EB4" w:rsidDel="00460BC6">
          <w:rPr>
            <w:rFonts w:ascii="GulimChe" w:eastAsia="GulimChe" w:hAnsi="GulimChe" w:cs="GulimChe"/>
            <w:color w:val="000000"/>
            <w:kern w:val="0"/>
            <w:sz w:val="24"/>
            <w:szCs w:val="24"/>
          </w:rPr>
          <w:delText xml:space="preserve">from </w:delText>
        </w:r>
      </w:del>
      <w:del w:id="114" w:author="Author" w:date="2017-06-01T22:17:00Z">
        <w:r w:rsidR="00D12EB4" w:rsidRPr="00D12EB4" w:rsidDel="00536B62">
          <w:rPr>
            <w:rFonts w:ascii="GulimChe" w:eastAsia="GulimChe" w:hAnsi="GulimChe" w:cs="GulimChe"/>
            <w:color w:val="000000"/>
            <w:kern w:val="0"/>
            <w:sz w:val="24"/>
            <w:szCs w:val="24"/>
          </w:rPr>
          <w:delText xml:space="preserve">this approach </w:delText>
        </w:r>
      </w:del>
      <w:commentRangeStart w:id="115"/>
      <w:ins w:id="116" w:author="Author" w:date="2017-06-01T20:12:00Z">
        <w:r w:rsidR="00460BC6">
          <w:rPr>
            <w:rFonts w:ascii="GulimChe" w:eastAsia="GulimChe" w:hAnsi="GulimChe" w:cs="GulimChe"/>
            <w:color w:val="000000"/>
            <w:kern w:val="0"/>
            <w:sz w:val="24"/>
            <w:szCs w:val="24"/>
          </w:rPr>
          <w:t xml:space="preserve">will eventually </w:t>
        </w:r>
      </w:ins>
      <w:del w:id="117" w:author="Author" w:date="2017-06-01T20:12:00Z">
        <w:r w:rsidR="00D12EB4" w:rsidRPr="00D12EB4" w:rsidDel="00460BC6">
          <w:rPr>
            <w:rFonts w:ascii="GulimChe" w:eastAsia="GulimChe" w:hAnsi="GulimChe" w:cs="GulimChe"/>
            <w:color w:val="000000"/>
            <w:kern w:val="0"/>
            <w:sz w:val="24"/>
            <w:szCs w:val="24"/>
          </w:rPr>
          <w:delText xml:space="preserve">can be expected to be </w:delText>
        </w:r>
      </w:del>
      <w:ins w:id="118" w:author="Author" w:date="2017-06-01T20:12:00Z">
        <w:r w:rsidR="00460BC6">
          <w:rPr>
            <w:rFonts w:ascii="GulimChe" w:eastAsia="GulimChe" w:hAnsi="GulimChe" w:cs="GulimChe"/>
            <w:color w:val="000000"/>
            <w:kern w:val="0"/>
            <w:sz w:val="24"/>
            <w:szCs w:val="24"/>
          </w:rPr>
          <w:t xml:space="preserve">make it </w:t>
        </w:r>
      </w:ins>
      <w:r w:rsidR="00D12EB4" w:rsidRPr="00D12EB4">
        <w:rPr>
          <w:rFonts w:ascii="GulimChe" w:eastAsia="GulimChe" w:hAnsi="GulimChe" w:cs="GulimChe"/>
          <w:color w:val="000000"/>
          <w:kern w:val="0"/>
          <w:sz w:val="24"/>
          <w:szCs w:val="24"/>
        </w:rPr>
        <w:t xml:space="preserve">applicable to real </w:t>
      </w:r>
      <w:r w:rsidR="00D12EB4" w:rsidRPr="00D12EB4">
        <w:rPr>
          <w:rFonts w:ascii="GulimChe" w:eastAsia="GulimChe" w:hAnsi="GulimChe" w:cs="GulimChe"/>
          <w:color w:val="000000"/>
          <w:kern w:val="0"/>
          <w:sz w:val="24"/>
          <w:szCs w:val="24"/>
          <w:u w:val="single"/>
        </w:rPr>
        <w:t>2D</w:t>
      </w:r>
      <w:r w:rsidR="00D12EB4" w:rsidRPr="00D12EB4">
        <w:rPr>
          <w:rFonts w:ascii="GulimChe" w:eastAsia="GulimChe" w:hAnsi="GulimChe" w:cs="GulimChe"/>
          <w:color w:val="000000"/>
          <w:kern w:val="0"/>
          <w:sz w:val="24"/>
          <w:szCs w:val="24"/>
        </w:rPr>
        <w:t>-</w:t>
      </w:r>
      <w:r w:rsidR="00D12EB4" w:rsidRPr="00D12EB4">
        <w:rPr>
          <w:rFonts w:ascii="GulimChe" w:eastAsia="GulimChe" w:hAnsi="GulimChe" w:cs="GulimChe"/>
          <w:color w:val="000000"/>
          <w:kern w:val="0"/>
          <w:sz w:val="24"/>
          <w:szCs w:val="24"/>
          <w:u w:val="single"/>
        </w:rPr>
        <w:t>3D</w:t>
      </w:r>
      <w:r w:rsidR="00D12EB4" w:rsidRPr="00D12EB4">
        <w:rPr>
          <w:rFonts w:ascii="GulimChe" w:eastAsia="GulimChe" w:hAnsi="GulimChe" w:cs="GulimChe"/>
          <w:color w:val="000000"/>
          <w:kern w:val="0"/>
          <w:sz w:val="24"/>
          <w:szCs w:val="24"/>
        </w:rPr>
        <w:t xml:space="preserve"> registration </w:t>
      </w:r>
      <w:del w:id="119" w:author="Author" w:date="2017-06-01T22:17:00Z">
        <w:r w:rsidR="00D12EB4" w:rsidRPr="00D12EB4" w:rsidDel="00006DFB">
          <w:rPr>
            <w:rFonts w:ascii="GulimChe" w:eastAsia="GulimChe" w:hAnsi="GulimChe" w:cs="GulimChe"/>
            <w:color w:val="000000"/>
            <w:kern w:val="0"/>
            <w:sz w:val="24"/>
            <w:szCs w:val="24"/>
          </w:rPr>
          <w:delText>works</w:delText>
        </w:r>
      </w:del>
      <w:ins w:id="120" w:author="Author" w:date="2017-06-01T22:17:00Z">
        <w:r w:rsidR="00006DFB">
          <w:rPr>
            <w:rFonts w:ascii="GulimChe" w:eastAsia="GulimChe" w:hAnsi="GulimChe" w:cs="GulimChe"/>
            <w:color w:val="000000"/>
            <w:kern w:val="0"/>
            <w:sz w:val="24"/>
            <w:szCs w:val="24"/>
          </w:rPr>
          <w:t>process</w:t>
        </w:r>
        <w:r w:rsidR="00C96C7A">
          <w:rPr>
            <w:rFonts w:ascii="GulimChe" w:eastAsia="GulimChe" w:hAnsi="GulimChe" w:cs="GulimChe"/>
            <w:color w:val="000000"/>
            <w:kern w:val="0"/>
            <w:sz w:val="24"/>
            <w:szCs w:val="24"/>
          </w:rPr>
          <w:t>es</w:t>
        </w:r>
      </w:ins>
      <w:r w:rsidR="00D12EB4" w:rsidRPr="00D12EB4">
        <w:rPr>
          <w:rFonts w:ascii="GulimChe" w:eastAsia="GulimChe" w:hAnsi="GulimChe" w:cs="GulimChe"/>
          <w:color w:val="000000"/>
          <w:kern w:val="0"/>
          <w:sz w:val="24"/>
          <w:szCs w:val="24"/>
        </w:rPr>
        <w:t>.</w:t>
      </w:r>
      <w:commentRangeEnd w:id="115"/>
      <w:r w:rsidR="00460BC6">
        <w:rPr>
          <w:rStyle w:val="CommentReference"/>
        </w:rPr>
        <w:commentReference w:id="115"/>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\vspace*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5mm</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\noindent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w:t>
      </w:r>
      <w:r w:rsidRPr="00D12EB4">
        <w:rPr>
          <w:rFonts w:ascii="GulimChe" w:eastAsia="GulimChe" w:hAnsi="GulimChe" w:cs="GulimChe"/>
          <w:color w:val="800000"/>
          <w:kern w:val="0"/>
          <w:sz w:val="24"/>
          <w:szCs w:val="24"/>
        </w:rPr>
        <w:t>\bf</w:t>
      </w:r>
      <w:r w:rsidRPr="00D12EB4">
        <w:rPr>
          <w:rFonts w:ascii="GulimChe" w:eastAsia="GulimChe" w:hAnsi="GulimChe" w:cs="GulimChe"/>
          <w:color w:val="000000"/>
          <w:kern w:val="0"/>
          <w:sz w:val="24"/>
          <w:szCs w:val="24"/>
        </w:rPr>
        <w:t xml:space="preserve"> Key words:}  Deep Q Learning, Reinforcement Learning,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Registration, Visual </w:t>
      </w:r>
      <w:r w:rsidRPr="00D12EB4">
        <w:rPr>
          <w:rFonts w:ascii="GulimChe" w:eastAsia="GulimChe" w:hAnsi="GulimChe" w:cs="GulimChe"/>
          <w:color w:val="000000"/>
          <w:kern w:val="0"/>
          <w:sz w:val="24"/>
          <w:szCs w:val="24"/>
          <w:u w:val="single"/>
        </w:rPr>
        <w:t>Servoing</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{abstract}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\newpage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b/>
          <w:bCs/>
          <w:color w:val="0000CC"/>
          <w:kern w:val="0"/>
          <w:sz w:val="24"/>
          <w:szCs w:val="24"/>
        </w:rPr>
        <w:t>\section{Introduction}</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lastRenderedPageBreak/>
        <w:t xml:space="preserve"> There are various methods </w:t>
      </w:r>
      <w:ins w:id="121" w:author="Author" w:date="2017-06-01T16:52:00Z">
        <w:r w:rsidR="00113602">
          <w:rPr>
            <w:rFonts w:ascii="GulimChe" w:eastAsia="GulimChe" w:hAnsi="GulimChe" w:cs="GulimChe"/>
            <w:color w:val="000000"/>
            <w:kern w:val="0"/>
            <w:sz w:val="24"/>
            <w:szCs w:val="24"/>
          </w:rPr>
          <w:t xml:space="preserve">that use </w:t>
        </w:r>
      </w:ins>
      <w:del w:id="122" w:author="Author" w:date="2017-06-01T16:52:00Z">
        <w:r w:rsidRPr="00D12EB4" w:rsidDel="00113602">
          <w:rPr>
            <w:rFonts w:ascii="GulimChe" w:eastAsia="GulimChe" w:hAnsi="GulimChe" w:cs="GulimChe"/>
            <w:color w:val="000000"/>
            <w:kern w:val="0"/>
            <w:sz w:val="24"/>
            <w:szCs w:val="24"/>
          </w:rPr>
          <w:delText xml:space="preserve">using </w:delText>
        </w:r>
      </w:del>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 xml:space="preserve"> features to perform in </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space. As image processing and </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w:t>
      </w:r>
      <w:del w:id="123" w:author="Author" w:date="2017-06-01T16:52:00Z">
        <w:r w:rsidRPr="00D12EB4" w:rsidDel="00113602">
          <w:rPr>
            <w:rFonts w:ascii="GulimChe" w:eastAsia="GulimChe" w:hAnsi="GulimChe" w:cs="GulimChe"/>
            <w:color w:val="000000"/>
            <w:kern w:val="0"/>
            <w:sz w:val="24"/>
            <w:szCs w:val="24"/>
          </w:rPr>
          <w:delText xml:space="preserve">technology </w:delText>
        </w:r>
      </w:del>
      <w:ins w:id="124" w:author="Author" w:date="2017-06-01T16:52:00Z">
        <w:r w:rsidR="00113602" w:rsidRPr="00D12EB4">
          <w:rPr>
            <w:rFonts w:ascii="GulimChe" w:eastAsia="GulimChe" w:hAnsi="GulimChe" w:cs="GulimChe"/>
            <w:color w:val="000000"/>
            <w:kern w:val="0"/>
            <w:sz w:val="24"/>
            <w:szCs w:val="24"/>
          </w:rPr>
          <w:t>technolog</w:t>
        </w:r>
        <w:r w:rsidR="00113602">
          <w:rPr>
            <w:rFonts w:ascii="GulimChe" w:eastAsia="GulimChe" w:hAnsi="GulimChe" w:cs="GulimChe"/>
            <w:color w:val="000000"/>
            <w:kern w:val="0"/>
            <w:sz w:val="24"/>
            <w:szCs w:val="24"/>
          </w:rPr>
          <w:t>ies</w:t>
        </w:r>
        <w:r w:rsidR="00113602"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evolve</w:t>
      </w:r>
      <w:del w:id="125" w:author="Author" w:date="2017-06-01T16:11:00Z">
        <w:r w:rsidRPr="00D12EB4" w:rsidDel="00C65FA2">
          <w:rPr>
            <w:rFonts w:ascii="GulimChe" w:eastAsia="GulimChe" w:hAnsi="GulimChe" w:cs="GulimChe"/>
            <w:color w:val="000000"/>
            <w:kern w:val="0"/>
            <w:sz w:val="24"/>
            <w:szCs w:val="24"/>
          </w:rPr>
          <w:delText>s</w:delText>
        </w:r>
      </w:del>
      <w:r w:rsidRPr="00D12EB4">
        <w:rPr>
          <w:rFonts w:ascii="GulimChe" w:eastAsia="GulimChe" w:hAnsi="GulimChe" w:cs="GulimChe"/>
          <w:color w:val="000000"/>
          <w:kern w:val="0"/>
          <w:sz w:val="24"/>
          <w:szCs w:val="24"/>
        </w:rPr>
        <w:t xml:space="preserve"> and computing power increases, many related works </w:t>
      </w:r>
      <w:ins w:id="126" w:author="Author" w:date="2017-06-01T16:11:00Z">
        <w:r w:rsidR="00C65FA2">
          <w:rPr>
            <w:rFonts w:ascii="GulimChe" w:eastAsia="GulimChe" w:hAnsi="GulimChe" w:cs="GulimChe"/>
            <w:color w:val="000000"/>
            <w:kern w:val="0"/>
            <w:sz w:val="24"/>
            <w:szCs w:val="24"/>
          </w:rPr>
          <w:t xml:space="preserve">using </w:t>
        </w:r>
      </w:ins>
      <w:del w:id="127" w:author="Author" w:date="2017-06-01T16:12:00Z">
        <w:r w:rsidRPr="00D12EB4" w:rsidDel="00C65FA2">
          <w:rPr>
            <w:rFonts w:ascii="GulimChe" w:eastAsia="GulimChe" w:hAnsi="GulimChe" w:cs="GulimChe"/>
            <w:color w:val="000000"/>
            <w:kern w:val="0"/>
            <w:sz w:val="24"/>
            <w:szCs w:val="24"/>
          </w:rPr>
          <w:delText xml:space="preserve">with </w:delText>
        </w:r>
      </w:del>
      <w:r w:rsidRPr="00D12EB4">
        <w:rPr>
          <w:rFonts w:ascii="GulimChe" w:eastAsia="GulimChe" w:hAnsi="GulimChe" w:cs="GulimChe"/>
          <w:color w:val="000000"/>
          <w:kern w:val="0"/>
          <w:sz w:val="24"/>
          <w:szCs w:val="24"/>
        </w:rPr>
        <w:t xml:space="preserve">this approach have become possible. Some methods </w:t>
      </w:r>
      <w:ins w:id="128" w:author="Author" w:date="2017-06-01T20:19:00Z">
        <w:r w:rsidR="00950092">
          <w:rPr>
            <w:rFonts w:ascii="GulimChe" w:eastAsia="GulimChe" w:hAnsi="GulimChe" w:cs="GulimChe"/>
            <w:color w:val="000000"/>
            <w:kern w:val="0"/>
            <w:sz w:val="24"/>
            <w:szCs w:val="24"/>
          </w:rPr>
          <w:t>utiliz</w:t>
        </w:r>
      </w:ins>
      <w:ins w:id="129" w:author="Author" w:date="2017-06-01T20:20:00Z">
        <w:r w:rsidR="00950092">
          <w:rPr>
            <w:rFonts w:ascii="GulimChe" w:eastAsia="GulimChe" w:hAnsi="GulimChe" w:cs="GulimChe"/>
            <w:color w:val="000000"/>
            <w:kern w:val="0"/>
            <w:sz w:val="24"/>
            <w:szCs w:val="24"/>
          </w:rPr>
          <w:t>e</w:t>
        </w:r>
      </w:ins>
      <w:ins w:id="130" w:author="Author" w:date="2017-06-01T20:19:00Z">
        <w:r w:rsidR="00950092">
          <w:rPr>
            <w:rFonts w:ascii="GulimChe" w:eastAsia="GulimChe" w:hAnsi="GulimChe" w:cs="GulimChe"/>
            <w:color w:val="000000"/>
            <w:kern w:val="0"/>
            <w:sz w:val="24"/>
            <w:szCs w:val="24"/>
          </w:rPr>
          <w:t xml:space="preserve"> </w:t>
        </w:r>
      </w:ins>
      <w:del w:id="131" w:author="Author" w:date="2017-06-01T20:19:00Z">
        <w:r w:rsidRPr="00D12EB4" w:rsidDel="00950092">
          <w:rPr>
            <w:rFonts w:ascii="GulimChe" w:eastAsia="GulimChe" w:hAnsi="GulimChe" w:cs="GulimChe"/>
            <w:color w:val="000000"/>
            <w:kern w:val="0"/>
            <w:sz w:val="24"/>
            <w:szCs w:val="24"/>
          </w:rPr>
          <w:delText xml:space="preserve">using </w:delText>
        </w:r>
      </w:del>
      <w:ins w:id="132" w:author="Author" w:date="2017-06-01T16:12:00Z">
        <w:r w:rsidR="00C65FA2">
          <w:rPr>
            <w:rFonts w:ascii="GulimChe" w:eastAsia="GulimChe" w:hAnsi="GulimChe" w:cs="GulimChe"/>
            <w:color w:val="000000"/>
            <w:kern w:val="0"/>
            <w:sz w:val="24"/>
            <w:szCs w:val="24"/>
          </w:rPr>
          <w:t xml:space="preserve">a </w:t>
        </w:r>
      </w:ins>
      <w:r w:rsidRPr="00D12EB4">
        <w:rPr>
          <w:rFonts w:ascii="GulimChe" w:eastAsia="GulimChe" w:hAnsi="GulimChe" w:cs="GulimChe"/>
          <w:color w:val="000000"/>
          <w:kern w:val="0"/>
          <w:sz w:val="24"/>
          <w:szCs w:val="24"/>
          <w:u w:val="single"/>
        </w:rPr>
        <w:t>monoscopic</w:t>
      </w:r>
      <w:r w:rsidRPr="00D12EB4">
        <w:rPr>
          <w:rFonts w:ascii="GulimChe" w:eastAsia="GulimChe" w:hAnsi="GulimChe" w:cs="GulimChe"/>
          <w:color w:val="000000"/>
          <w:kern w:val="0"/>
          <w:sz w:val="24"/>
          <w:szCs w:val="24"/>
        </w:rPr>
        <w:t xml:space="preserve"> camera </w:t>
      </w:r>
      <w:del w:id="133" w:author="Author" w:date="2017-06-01T16:12:00Z">
        <w:r w:rsidRPr="00D12EB4" w:rsidDel="00C65FA2">
          <w:rPr>
            <w:rFonts w:ascii="GulimChe" w:eastAsia="GulimChe" w:hAnsi="GulimChe" w:cs="GulimChe"/>
            <w:color w:val="000000"/>
            <w:kern w:val="0"/>
            <w:sz w:val="24"/>
            <w:szCs w:val="24"/>
          </w:rPr>
          <w:delText xml:space="preserve">when </w:delText>
        </w:r>
      </w:del>
      <w:ins w:id="134" w:author="Author" w:date="2017-06-01T16:12:00Z">
        <w:r w:rsidR="00C65FA2">
          <w:rPr>
            <w:rFonts w:ascii="GulimChe" w:eastAsia="GulimChe" w:hAnsi="GulimChe" w:cs="GulimChe"/>
            <w:color w:val="000000"/>
            <w:kern w:val="0"/>
            <w:sz w:val="24"/>
            <w:szCs w:val="24"/>
          </w:rPr>
          <w:t>for</w:t>
        </w:r>
        <w:r w:rsidR="00C65FA2"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scanning</w:t>
      </w:r>
      <w:r w:rsidRPr="00D12EB4">
        <w:rPr>
          <w:rFonts w:ascii="GulimChe" w:eastAsia="GulimChe" w:hAnsi="GulimChe" w:cs="GulimChe"/>
          <w:color w:val="800000"/>
          <w:kern w:val="0"/>
          <w:sz w:val="24"/>
          <w:szCs w:val="24"/>
        </w:rPr>
        <w:t>\cite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3dscanning</w:t>
      </w:r>
      <w:r w:rsidRPr="00D12EB4">
        <w:rPr>
          <w:rFonts w:ascii="GulimChe" w:eastAsia="GulimChe" w:hAnsi="GulimChe" w:cs="GulimChe"/>
          <w:color w:val="000000"/>
          <w:kern w:val="0"/>
          <w:sz w:val="24"/>
          <w:szCs w:val="24"/>
        </w:rPr>
        <w:t>}, camera calibration</w:t>
      </w:r>
      <w:r w:rsidRPr="00D12EB4">
        <w:rPr>
          <w:rFonts w:ascii="GulimChe" w:eastAsia="GulimChe" w:hAnsi="GulimChe" w:cs="GulimChe"/>
          <w:color w:val="800000"/>
          <w:kern w:val="0"/>
          <w:sz w:val="24"/>
          <w:szCs w:val="24"/>
        </w:rPr>
        <w:t>\cite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cameracalibration</w:t>
      </w:r>
      <w:r w:rsidRPr="00D12EB4">
        <w:rPr>
          <w:rFonts w:ascii="GulimChe" w:eastAsia="GulimChe" w:hAnsi="GulimChe" w:cs="GulimChe"/>
          <w:color w:val="000000"/>
          <w:kern w:val="0"/>
          <w:sz w:val="24"/>
          <w:szCs w:val="24"/>
        </w:rPr>
        <w:t>}, motion capture</w:t>
      </w:r>
      <w:r w:rsidRPr="00D12EB4">
        <w:rPr>
          <w:rFonts w:ascii="GulimChe" w:eastAsia="GulimChe" w:hAnsi="GulimChe" w:cs="GulimChe"/>
          <w:color w:val="800000"/>
          <w:kern w:val="0"/>
          <w:sz w:val="24"/>
          <w:szCs w:val="24"/>
        </w:rPr>
        <w:t>\cite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motioncapture</w:t>
      </w:r>
      <w:r w:rsidRPr="00D12EB4">
        <w:rPr>
          <w:rFonts w:ascii="GulimChe" w:eastAsia="GulimChe" w:hAnsi="GulimChe" w:cs="GulimChe"/>
          <w:color w:val="000000"/>
          <w:kern w:val="0"/>
          <w:sz w:val="24"/>
          <w:szCs w:val="24"/>
        </w:rPr>
        <w:t xml:space="preserve">}, or visual </w:t>
      </w:r>
      <w:r w:rsidRPr="00D12EB4">
        <w:rPr>
          <w:rFonts w:ascii="GulimChe" w:eastAsia="GulimChe" w:hAnsi="GulimChe" w:cs="GulimChe"/>
          <w:color w:val="000000"/>
          <w:kern w:val="0"/>
          <w:sz w:val="24"/>
          <w:szCs w:val="24"/>
          <w:u w:val="single"/>
        </w:rPr>
        <w:t>servoing</w:t>
      </w:r>
      <w:r w:rsidRPr="00D12EB4">
        <w:rPr>
          <w:rFonts w:ascii="GulimChe" w:eastAsia="GulimChe" w:hAnsi="GulimChe" w:cs="GulimChe"/>
          <w:color w:val="800000"/>
          <w:kern w:val="0"/>
          <w:sz w:val="24"/>
          <w:szCs w:val="24"/>
        </w:rPr>
        <w:t>\cite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visualservoing</w:t>
      </w:r>
      <w:r w:rsidRPr="00D12EB4">
        <w:rPr>
          <w:rFonts w:ascii="GulimChe" w:eastAsia="GulimChe" w:hAnsi="GulimChe" w:cs="GulimChe"/>
          <w:color w:val="000000"/>
          <w:kern w:val="0"/>
          <w:sz w:val="24"/>
          <w:szCs w:val="24"/>
        </w:rPr>
        <w:t>}</w:t>
      </w:r>
      <w:ins w:id="135" w:author="Author" w:date="2017-06-01T20:24:00Z">
        <w:r w:rsidR="00950092">
          <w:rPr>
            <w:rFonts w:ascii="GulimChe" w:eastAsia="GulimChe" w:hAnsi="GulimChe" w:cs="GulimChe"/>
            <w:color w:val="000000"/>
            <w:kern w:val="0"/>
            <w:sz w:val="24"/>
            <w:szCs w:val="24"/>
          </w:rPr>
          <w:t>, and</w:t>
        </w:r>
      </w:ins>
      <w:r w:rsidRPr="00D12EB4">
        <w:rPr>
          <w:rFonts w:ascii="GulimChe" w:eastAsia="GulimChe" w:hAnsi="GulimChe" w:cs="GulimChe"/>
          <w:color w:val="000000"/>
          <w:kern w:val="0"/>
          <w:sz w:val="24"/>
          <w:szCs w:val="24"/>
        </w:rPr>
        <w:t xml:space="preserve"> </w:t>
      </w:r>
      <w:del w:id="136" w:author="Author" w:date="2017-06-01T20:24:00Z">
        <w:r w:rsidRPr="00D12EB4" w:rsidDel="00950092">
          <w:rPr>
            <w:rFonts w:ascii="GulimChe" w:eastAsia="GulimChe" w:hAnsi="GulimChe" w:cs="GulimChe"/>
            <w:color w:val="000000"/>
            <w:kern w:val="0"/>
            <w:sz w:val="24"/>
            <w:szCs w:val="24"/>
          </w:rPr>
          <w:delText xml:space="preserve">are </w:delText>
        </w:r>
      </w:del>
      <w:r w:rsidRPr="00D12EB4">
        <w:rPr>
          <w:rFonts w:ascii="GulimChe" w:eastAsia="GulimChe" w:hAnsi="GulimChe" w:cs="GulimChe"/>
          <w:color w:val="000000"/>
          <w:kern w:val="0"/>
          <w:sz w:val="24"/>
          <w:szCs w:val="24"/>
        </w:rPr>
        <w:t xml:space="preserve">all </w:t>
      </w:r>
      <w:ins w:id="137" w:author="Author" w:date="2017-06-01T20:24:00Z">
        <w:r w:rsidR="00950092">
          <w:rPr>
            <w:rFonts w:ascii="GulimChe" w:eastAsia="GulimChe" w:hAnsi="GulimChe" w:cs="GulimChe"/>
            <w:color w:val="000000"/>
            <w:kern w:val="0"/>
            <w:sz w:val="24"/>
            <w:szCs w:val="24"/>
          </w:rPr>
          <w:t xml:space="preserve">are </w:t>
        </w:r>
      </w:ins>
      <w:r w:rsidRPr="00D12EB4">
        <w:rPr>
          <w:rFonts w:ascii="GulimChe" w:eastAsia="GulimChe" w:hAnsi="GulimChe" w:cs="GulimChe"/>
          <w:color w:val="000000"/>
          <w:kern w:val="0"/>
          <w:sz w:val="24"/>
          <w:szCs w:val="24"/>
        </w:rPr>
        <w:t xml:space="preserve">using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 xml:space="preserve"> features to somehow perform in </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space. In this paper, we proposed an approach to solve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registration problems.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registration also uses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 xml:space="preserve"> features to conduct registration in </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This method is largely used in </w:t>
      </w:r>
      <w:ins w:id="138" w:author="Author" w:date="2017-06-01T16:53:00Z">
        <w:r w:rsidR="00D50F21">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medical field. </w:t>
      </w:r>
      <w:del w:id="139" w:author="Author" w:date="2017-06-01T16:54:00Z">
        <w:r w:rsidRPr="00D12EB4" w:rsidDel="00D50F21">
          <w:rPr>
            <w:rFonts w:ascii="GulimChe" w:eastAsia="GulimChe" w:hAnsi="GulimChe" w:cs="GulimChe"/>
            <w:color w:val="000000"/>
            <w:kern w:val="0"/>
            <w:sz w:val="24"/>
            <w:szCs w:val="24"/>
          </w:rPr>
          <w:delText>Representatively</w:delText>
        </w:r>
      </w:del>
      <w:del w:id="140" w:author="Author" w:date="2017-06-01T16:56:00Z">
        <w:r w:rsidRPr="00D12EB4" w:rsidDel="00D50F21">
          <w:rPr>
            <w:rFonts w:ascii="GulimChe" w:eastAsia="GulimChe" w:hAnsi="GulimChe" w:cs="GulimChe"/>
            <w:color w:val="000000"/>
            <w:kern w:val="0"/>
            <w:sz w:val="24"/>
            <w:szCs w:val="24"/>
          </w:rPr>
          <w:delText xml:space="preserve">, </w:delText>
        </w:r>
      </w:del>
      <w:del w:id="141" w:author="Author" w:date="2017-06-01T16:53:00Z">
        <w:r w:rsidRPr="00D12EB4" w:rsidDel="00D50F21">
          <w:rPr>
            <w:rFonts w:ascii="GulimChe" w:eastAsia="GulimChe" w:hAnsi="GulimChe" w:cs="GulimChe"/>
            <w:color w:val="000000"/>
            <w:kern w:val="0"/>
            <w:sz w:val="24"/>
            <w:szCs w:val="24"/>
          </w:rPr>
          <w:delText xml:space="preserve"> </w:delText>
        </w:r>
      </w:del>
      <w:del w:id="142" w:author="Author" w:date="2017-06-01T16:56:00Z">
        <w:r w:rsidRPr="00D12EB4" w:rsidDel="00D50F21">
          <w:rPr>
            <w:rFonts w:ascii="GulimChe" w:eastAsia="GulimChe" w:hAnsi="GulimChe" w:cs="GulimChe"/>
            <w:color w:val="000000"/>
            <w:kern w:val="0"/>
            <w:sz w:val="24"/>
            <w:szCs w:val="24"/>
          </w:rPr>
          <w:delText xml:space="preserve">registering </w:delText>
        </w:r>
      </w:del>
      <w:ins w:id="143" w:author="Author" w:date="2017-06-01T16:56:00Z">
        <w:r w:rsidR="00D50F21">
          <w:rPr>
            <w:rFonts w:ascii="GulimChe" w:eastAsia="GulimChe" w:hAnsi="GulimChe" w:cs="GulimChe"/>
            <w:color w:val="000000"/>
            <w:kern w:val="0"/>
            <w:sz w:val="24"/>
            <w:szCs w:val="24"/>
          </w:rPr>
          <w:t>R</w:t>
        </w:r>
        <w:r w:rsidR="00D50F21" w:rsidRPr="00D12EB4">
          <w:rPr>
            <w:rFonts w:ascii="GulimChe" w:eastAsia="GulimChe" w:hAnsi="GulimChe" w:cs="GulimChe"/>
            <w:color w:val="000000"/>
            <w:kern w:val="0"/>
            <w:sz w:val="24"/>
            <w:szCs w:val="24"/>
          </w:rPr>
          <w:t xml:space="preserve">egistering </w:t>
        </w:r>
      </w:ins>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0000"/>
          <w:kern w:val="0"/>
          <w:sz w:val="24"/>
          <w:szCs w:val="24"/>
          <w:u w:val="single"/>
        </w:rPr>
        <w:t>dicom</w:t>
      </w:r>
      <w:r w:rsidRPr="00D12EB4">
        <w:rPr>
          <w:rFonts w:ascii="GulimChe" w:eastAsia="GulimChe" w:hAnsi="GulimChe" w:cs="GulimChe"/>
          <w:color w:val="000000"/>
          <w:kern w:val="0"/>
          <w:sz w:val="24"/>
          <w:szCs w:val="24"/>
        </w:rPr>
        <w:t xml:space="preserve"> volume obtained from </w:t>
      </w:r>
      <w:del w:id="144" w:author="Author" w:date="2017-06-01T16:54:00Z">
        <w:r w:rsidRPr="00D12EB4" w:rsidDel="00D50F21">
          <w:rPr>
            <w:rFonts w:ascii="GulimChe" w:eastAsia="GulimChe" w:hAnsi="GulimChe" w:cs="GulimChe"/>
            <w:color w:val="000000"/>
            <w:kern w:val="0"/>
            <w:sz w:val="24"/>
            <w:szCs w:val="24"/>
          </w:rPr>
          <w:delText xml:space="preserve">Computed </w:delText>
        </w:r>
      </w:del>
      <w:ins w:id="145" w:author="Author" w:date="2017-06-01T16:54:00Z">
        <w:r w:rsidR="00D50F21">
          <w:rPr>
            <w:rFonts w:ascii="GulimChe" w:eastAsia="GulimChe" w:hAnsi="GulimChe" w:cs="GulimChe"/>
            <w:color w:val="000000"/>
            <w:kern w:val="0"/>
            <w:sz w:val="24"/>
            <w:szCs w:val="24"/>
          </w:rPr>
          <w:t>c</w:t>
        </w:r>
        <w:r w:rsidR="00D50F21" w:rsidRPr="00D12EB4">
          <w:rPr>
            <w:rFonts w:ascii="GulimChe" w:eastAsia="GulimChe" w:hAnsi="GulimChe" w:cs="GulimChe"/>
            <w:color w:val="000000"/>
            <w:kern w:val="0"/>
            <w:sz w:val="24"/>
            <w:szCs w:val="24"/>
          </w:rPr>
          <w:t xml:space="preserve">omputed </w:t>
        </w:r>
      </w:ins>
      <w:del w:id="146" w:author="Author" w:date="2017-06-01T16:54:00Z">
        <w:r w:rsidRPr="00D12EB4" w:rsidDel="00D50F21">
          <w:rPr>
            <w:rFonts w:ascii="GulimChe" w:eastAsia="GulimChe" w:hAnsi="GulimChe" w:cs="GulimChe"/>
            <w:color w:val="000000"/>
            <w:kern w:val="0"/>
            <w:sz w:val="24"/>
            <w:szCs w:val="24"/>
          </w:rPr>
          <w:delText>Tomography</w:delText>
        </w:r>
      </w:del>
      <w:ins w:id="147" w:author="Author" w:date="2017-06-01T16:54:00Z">
        <w:r w:rsidR="00D50F21">
          <w:rPr>
            <w:rFonts w:ascii="GulimChe" w:eastAsia="GulimChe" w:hAnsi="GulimChe" w:cs="GulimChe"/>
            <w:color w:val="000000"/>
            <w:kern w:val="0"/>
            <w:sz w:val="24"/>
            <w:szCs w:val="24"/>
          </w:rPr>
          <w:t>t</w:t>
        </w:r>
        <w:r w:rsidR="00D50F21" w:rsidRPr="00D12EB4">
          <w:rPr>
            <w:rFonts w:ascii="GulimChe" w:eastAsia="GulimChe" w:hAnsi="GulimChe" w:cs="GulimChe"/>
            <w:color w:val="000000"/>
            <w:kern w:val="0"/>
            <w:sz w:val="24"/>
            <w:szCs w:val="24"/>
          </w:rPr>
          <w:t>omography</w:t>
        </w:r>
      </w:ins>
      <w:ins w:id="148" w:author="Author" w:date="2017-06-01T20:24:00Z">
        <w:r w:rsidR="00976BEC">
          <w:rPr>
            <w:rFonts w:ascii="GulimChe" w:eastAsia="GulimChe" w:hAnsi="GulimChe" w:cs="GulimChe"/>
            <w:color w:val="000000"/>
            <w:kern w:val="0"/>
            <w:sz w:val="24"/>
            <w:szCs w:val="24"/>
          </w:rPr>
          <w:t xml:space="preserve"> </w:t>
        </w:r>
      </w:ins>
      <w:del w:id="149" w:author="Author" w:date="2017-06-01T20:24:00Z">
        <w:r w:rsidRPr="00D12EB4" w:rsidDel="00976BEC">
          <w:rPr>
            <w:rFonts w:ascii="GulimChe" w:eastAsia="GulimChe" w:hAnsi="GulimChe" w:cs="GulimChe"/>
            <w:color w:val="000000"/>
            <w:kern w:val="0"/>
            <w:sz w:val="24"/>
            <w:szCs w:val="24"/>
          </w:rPr>
          <w:delText>(</w:delText>
        </w:r>
        <w:r w:rsidRPr="00D12EB4" w:rsidDel="00976BEC">
          <w:rPr>
            <w:rFonts w:ascii="GulimChe" w:eastAsia="GulimChe" w:hAnsi="GulimChe" w:cs="GulimChe"/>
            <w:color w:val="000000"/>
            <w:kern w:val="0"/>
            <w:sz w:val="24"/>
            <w:szCs w:val="24"/>
            <w:u w:val="single"/>
          </w:rPr>
          <w:delText>CT</w:delText>
        </w:r>
        <w:r w:rsidRPr="00D12EB4" w:rsidDel="00976BEC">
          <w:rPr>
            <w:rFonts w:ascii="GulimChe" w:eastAsia="GulimChe" w:hAnsi="GulimChe" w:cs="GulimChe"/>
            <w:color w:val="000000"/>
            <w:kern w:val="0"/>
            <w:sz w:val="24"/>
            <w:szCs w:val="24"/>
          </w:rPr>
          <w:delText xml:space="preserve">), </w:delText>
        </w:r>
      </w:del>
      <w:r w:rsidRPr="00D12EB4">
        <w:rPr>
          <w:rFonts w:ascii="GulimChe" w:eastAsia="GulimChe" w:hAnsi="GulimChe" w:cs="GulimChe"/>
          <w:color w:val="000000"/>
          <w:kern w:val="0"/>
          <w:sz w:val="24"/>
          <w:szCs w:val="24"/>
        </w:rPr>
        <w:t xml:space="preserve">or </w:t>
      </w:r>
      <w:del w:id="150" w:author="Author" w:date="2017-06-01T16:54:00Z">
        <w:r w:rsidRPr="00D12EB4" w:rsidDel="00D50F21">
          <w:rPr>
            <w:rFonts w:ascii="GulimChe" w:eastAsia="GulimChe" w:hAnsi="GulimChe" w:cs="GulimChe"/>
            <w:color w:val="000000"/>
            <w:kern w:val="0"/>
            <w:sz w:val="24"/>
            <w:szCs w:val="24"/>
          </w:rPr>
          <w:delText xml:space="preserve">Magnetic </w:delText>
        </w:r>
      </w:del>
      <w:ins w:id="151" w:author="Author" w:date="2017-06-01T16:54:00Z">
        <w:r w:rsidR="00D50F21">
          <w:rPr>
            <w:rFonts w:ascii="GulimChe" w:eastAsia="GulimChe" w:hAnsi="GulimChe" w:cs="GulimChe"/>
            <w:color w:val="000000"/>
            <w:kern w:val="0"/>
            <w:sz w:val="24"/>
            <w:szCs w:val="24"/>
          </w:rPr>
          <w:t>m</w:t>
        </w:r>
        <w:r w:rsidR="00D50F21" w:rsidRPr="00D12EB4">
          <w:rPr>
            <w:rFonts w:ascii="GulimChe" w:eastAsia="GulimChe" w:hAnsi="GulimChe" w:cs="GulimChe"/>
            <w:color w:val="000000"/>
            <w:kern w:val="0"/>
            <w:sz w:val="24"/>
            <w:szCs w:val="24"/>
          </w:rPr>
          <w:t xml:space="preserve">agnetic </w:t>
        </w:r>
      </w:ins>
      <w:del w:id="152" w:author="Author" w:date="2017-06-01T16:54:00Z">
        <w:r w:rsidRPr="00D12EB4" w:rsidDel="00D50F21">
          <w:rPr>
            <w:rFonts w:ascii="GulimChe" w:eastAsia="GulimChe" w:hAnsi="GulimChe" w:cs="GulimChe"/>
            <w:color w:val="000000"/>
            <w:kern w:val="0"/>
            <w:sz w:val="24"/>
            <w:szCs w:val="24"/>
          </w:rPr>
          <w:delText xml:space="preserve">Resonance </w:delText>
        </w:r>
      </w:del>
      <w:ins w:id="153" w:author="Author" w:date="2017-06-01T16:54:00Z">
        <w:r w:rsidR="00D50F21">
          <w:rPr>
            <w:rFonts w:ascii="GulimChe" w:eastAsia="GulimChe" w:hAnsi="GulimChe" w:cs="GulimChe"/>
            <w:color w:val="000000"/>
            <w:kern w:val="0"/>
            <w:sz w:val="24"/>
            <w:szCs w:val="24"/>
          </w:rPr>
          <w:t>r</w:t>
        </w:r>
        <w:r w:rsidR="00D50F21" w:rsidRPr="00D12EB4">
          <w:rPr>
            <w:rFonts w:ascii="GulimChe" w:eastAsia="GulimChe" w:hAnsi="GulimChe" w:cs="GulimChe"/>
            <w:color w:val="000000"/>
            <w:kern w:val="0"/>
            <w:sz w:val="24"/>
            <w:szCs w:val="24"/>
          </w:rPr>
          <w:t xml:space="preserve">esonance </w:t>
        </w:r>
      </w:ins>
      <w:del w:id="154" w:author="Author" w:date="2017-06-01T16:54:00Z">
        <w:r w:rsidRPr="00D12EB4" w:rsidDel="00D50F21">
          <w:rPr>
            <w:rFonts w:ascii="GulimChe" w:eastAsia="GulimChe" w:hAnsi="GulimChe" w:cs="GulimChe"/>
            <w:color w:val="000000"/>
            <w:kern w:val="0"/>
            <w:sz w:val="24"/>
            <w:szCs w:val="24"/>
          </w:rPr>
          <w:delText>Imaging</w:delText>
        </w:r>
      </w:del>
      <w:ins w:id="155" w:author="Author" w:date="2017-06-01T16:54:00Z">
        <w:r w:rsidR="00D50F21">
          <w:rPr>
            <w:rFonts w:ascii="GulimChe" w:eastAsia="GulimChe" w:hAnsi="GulimChe" w:cs="GulimChe"/>
            <w:color w:val="000000"/>
            <w:kern w:val="0"/>
            <w:sz w:val="24"/>
            <w:szCs w:val="24"/>
          </w:rPr>
          <w:t>i</w:t>
        </w:r>
        <w:r w:rsidR="00D50F21" w:rsidRPr="00D12EB4">
          <w:rPr>
            <w:rFonts w:ascii="GulimChe" w:eastAsia="GulimChe" w:hAnsi="GulimChe" w:cs="GulimChe"/>
            <w:color w:val="000000"/>
            <w:kern w:val="0"/>
            <w:sz w:val="24"/>
            <w:szCs w:val="24"/>
          </w:rPr>
          <w:t>maging</w:t>
        </w:r>
      </w:ins>
      <w:del w:id="156" w:author="Author" w:date="2017-06-01T20:25:00Z">
        <w:r w:rsidRPr="00D12EB4" w:rsidDel="00976BEC">
          <w:rPr>
            <w:rFonts w:ascii="GulimChe" w:eastAsia="GulimChe" w:hAnsi="GulimChe" w:cs="GulimChe"/>
            <w:color w:val="000000"/>
            <w:kern w:val="0"/>
            <w:sz w:val="24"/>
            <w:szCs w:val="24"/>
          </w:rPr>
          <w:delText>(MRI)</w:delText>
        </w:r>
      </w:del>
      <w:r w:rsidRPr="00D12EB4">
        <w:rPr>
          <w:rFonts w:ascii="GulimChe" w:eastAsia="GulimChe" w:hAnsi="GulimChe" w:cs="GulimChe"/>
          <w:color w:val="000000"/>
          <w:kern w:val="0"/>
          <w:sz w:val="24"/>
          <w:szCs w:val="24"/>
        </w:rPr>
        <w:t xml:space="preserve"> to </w:t>
      </w:r>
      <w:ins w:id="157" w:author="Author" w:date="2017-06-01T16:54:00Z">
        <w:r w:rsidR="00D50F21">
          <w:rPr>
            <w:rFonts w:ascii="GulimChe" w:eastAsia="GulimChe" w:hAnsi="GulimChe" w:cs="GulimChe"/>
            <w:color w:val="000000"/>
            <w:kern w:val="0"/>
            <w:sz w:val="24"/>
            <w:szCs w:val="24"/>
          </w:rPr>
          <w:t xml:space="preserve">a </w:t>
        </w:r>
      </w:ins>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 xml:space="preserve"> X-ray image can produce </w:t>
      </w:r>
      <w:del w:id="158" w:author="Author" w:date="2017-06-01T16:56:00Z">
        <w:r w:rsidRPr="00D12EB4" w:rsidDel="00D50F21">
          <w:rPr>
            <w:rFonts w:ascii="GulimChe" w:eastAsia="GulimChe" w:hAnsi="GulimChe" w:cs="GulimChe"/>
            <w:color w:val="000000"/>
            <w:kern w:val="0"/>
            <w:sz w:val="24"/>
            <w:szCs w:val="24"/>
          </w:rPr>
          <w:delText xml:space="preserve">very </w:delText>
        </w:r>
      </w:del>
      <w:r w:rsidRPr="00D12EB4">
        <w:rPr>
          <w:rFonts w:ascii="GulimChe" w:eastAsia="GulimChe" w:hAnsi="GulimChe" w:cs="GulimChe"/>
          <w:color w:val="000000"/>
          <w:kern w:val="0"/>
          <w:sz w:val="24"/>
          <w:szCs w:val="24"/>
        </w:rPr>
        <w:t>valuable information in diagnosing patient</w:t>
      </w:r>
      <w:del w:id="159" w:author="Author" w:date="2017-06-01T20:25:00Z">
        <w:r w:rsidRPr="00D12EB4" w:rsidDel="00976BEC">
          <w:rPr>
            <w:rFonts w:ascii="GulimChe" w:eastAsia="GulimChe" w:hAnsi="GulimChe" w:cs="GulimChe"/>
            <w:color w:val="000000"/>
            <w:kern w:val="0"/>
            <w:sz w:val="24"/>
            <w:szCs w:val="24"/>
          </w:rPr>
          <w:delText>s'</w:delText>
        </w:r>
      </w:del>
      <w:r w:rsidRPr="00D12EB4">
        <w:rPr>
          <w:rFonts w:ascii="GulimChe" w:eastAsia="GulimChe" w:hAnsi="GulimChe" w:cs="GulimChe"/>
          <w:color w:val="000000"/>
          <w:kern w:val="0"/>
          <w:sz w:val="24"/>
          <w:szCs w:val="24"/>
        </w:rPr>
        <w:t xml:space="preserve"> conditions. For example, when diagnosing </w:t>
      </w:r>
      <w:ins w:id="160" w:author="Author" w:date="2017-06-01T20:31:00Z">
        <w:r w:rsidR="00693283">
          <w:rPr>
            <w:rFonts w:ascii="GulimChe" w:eastAsia="GulimChe" w:hAnsi="GulimChe" w:cs="GulimChe"/>
            <w:color w:val="000000"/>
            <w:kern w:val="0"/>
            <w:sz w:val="24"/>
            <w:szCs w:val="24"/>
          </w:rPr>
          <w:t xml:space="preserve">an orthopedic </w:t>
        </w:r>
      </w:ins>
      <w:r w:rsidRPr="00D12EB4">
        <w:rPr>
          <w:rFonts w:ascii="GulimChe" w:eastAsia="GulimChe" w:hAnsi="GulimChe" w:cs="GulimChe"/>
          <w:color w:val="000000"/>
          <w:kern w:val="0"/>
          <w:sz w:val="24"/>
          <w:szCs w:val="24"/>
        </w:rPr>
        <w:t xml:space="preserve">patient's </w:t>
      </w:r>
      <w:del w:id="161" w:author="Author" w:date="2017-06-01T20:31:00Z">
        <w:r w:rsidRPr="00D12EB4" w:rsidDel="00693283">
          <w:rPr>
            <w:rFonts w:ascii="GulimChe" w:eastAsia="GulimChe" w:hAnsi="GulimChe" w:cs="GulimChe"/>
            <w:color w:val="000000"/>
            <w:kern w:val="0"/>
            <w:sz w:val="24"/>
            <w:szCs w:val="24"/>
            <w:u w:val="single"/>
          </w:rPr>
          <w:delText>orthopedic</w:delText>
        </w:r>
        <w:r w:rsidRPr="00D12EB4" w:rsidDel="00693283">
          <w:rPr>
            <w:rFonts w:ascii="GulimChe" w:eastAsia="GulimChe" w:hAnsi="GulimChe" w:cs="GulimChe"/>
            <w:color w:val="000000"/>
            <w:kern w:val="0"/>
            <w:sz w:val="24"/>
            <w:szCs w:val="24"/>
          </w:rPr>
          <w:delText xml:space="preserve"> </w:delText>
        </w:r>
      </w:del>
      <w:r w:rsidRPr="00D12EB4">
        <w:rPr>
          <w:rFonts w:ascii="GulimChe" w:eastAsia="GulimChe" w:hAnsi="GulimChe" w:cs="GulimChe"/>
          <w:color w:val="000000"/>
          <w:kern w:val="0"/>
          <w:sz w:val="24"/>
          <w:szCs w:val="24"/>
        </w:rPr>
        <w:t xml:space="preserve">condition, well-aligned </w:t>
      </w:r>
      <w:commentRangeStart w:id="162"/>
      <w:r w:rsidRPr="00D12EB4">
        <w:rPr>
          <w:rFonts w:ascii="GulimChe" w:eastAsia="GulimChe" w:hAnsi="GulimChe" w:cs="GulimChe"/>
          <w:color w:val="000000"/>
          <w:kern w:val="0"/>
          <w:sz w:val="24"/>
          <w:szCs w:val="24"/>
          <w:u w:val="single"/>
        </w:rPr>
        <w:t>3D</w:t>
      </w:r>
      <w:commentRangeEnd w:id="162"/>
      <w:r w:rsidR="00976BEC">
        <w:rPr>
          <w:rStyle w:val="CommentReference"/>
        </w:rPr>
        <w:commentReference w:id="162"/>
      </w:r>
      <w:r w:rsidRPr="00D12EB4">
        <w:rPr>
          <w:rFonts w:ascii="GulimChe" w:eastAsia="GulimChe" w:hAnsi="GulimChe" w:cs="GulimChe"/>
          <w:color w:val="000000"/>
          <w:kern w:val="0"/>
          <w:sz w:val="24"/>
          <w:szCs w:val="24"/>
        </w:rPr>
        <w:t xml:space="preserve"> data </w:t>
      </w:r>
      <w:del w:id="163" w:author="Author" w:date="2017-06-01T16:57:00Z">
        <w:r w:rsidRPr="00D12EB4" w:rsidDel="00D50F21">
          <w:rPr>
            <w:rFonts w:ascii="GulimChe" w:eastAsia="GulimChe" w:hAnsi="GulimChe" w:cs="GulimChe"/>
            <w:color w:val="000000"/>
            <w:kern w:val="0"/>
            <w:sz w:val="24"/>
            <w:szCs w:val="24"/>
          </w:rPr>
          <w:delText xml:space="preserve">gives a </w:delText>
        </w:r>
      </w:del>
      <w:ins w:id="164" w:author="Author" w:date="2017-06-01T20:29:00Z">
        <w:r w:rsidR="00DD0297">
          <w:rPr>
            <w:rFonts w:ascii="GulimChe" w:eastAsia="GulimChe" w:hAnsi="GulimChe" w:cs="GulimChe"/>
            <w:color w:val="000000"/>
            <w:kern w:val="0"/>
            <w:sz w:val="24"/>
            <w:szCs w:val="24"/>
          </w:rPr>
          <w:t xml:space="preserve">can be used to visualize </w:t>
        </w:r>
      </w:ins>
      <w:del w:id="165" w:author="Author" w:date="2017-06-01T16:57:00Z">
        <w:r w:rsidRPr="00D12EB4" w:rsidDel="00D50F21">
          <w:rPr>
            <w:rFonts w:ascii="GulimChe" w:eastAsia="GulimChe" w:hAnsi="GulimChe" w:cs="GulimChe"/>
            <w:color w:val="000000"/>
            <w:kern w:val="0"/>
            <w:sz w:val="24"/>
            <w:szCs w:val="24"/>
          </w:rPr>
          <w:delText xml:space="preserve">lot of advantages that we can visualize </w:delText>
        </w:r>
      </w:del>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data with information that can only be obtained from X-ray images </w:t>
      </w:r>
      <w:r w:rsidRPr="00D12EB4">
        <w:rPr>
          <w:rFonts w:ascii="GulimChe" w:eastAsia="GulimChe" w:hAnsi="GulimChe" w:cs="GulimChe"/>
          <w:color w:val="800000"/>
          <w:kern w:val="0"/>
          <w:sz w:val="24"/>
          <w:szCs w:val="24"/>
        </w:rPr>
        <w:t>\cite</w:t>
      </w:r>
      <w:r w:rsidRPr="00D12EB4">
        <w:rPr>
          <w:rFonts w:ascii="GulimChe" w:eastAsia="GulimChe" w:hAnsi="GulimChe" w:cs="GulimChe"/>
          <w:color w:val="000000"/>
          <w:kern w:val="0"/>
          <w:sz w:val="24"/>
          <w:szCs w:val="24"/>
        </w:rPr>
        <w:t xml:space="preserve">{femoral, </w:t>
      </w:r>
      <w:r w:rsidRPr="00D12EB4">
        <w:rPr>
          <w:rFonts w:ascii="GulimChe" w:eastAsia="GulimChe" w:hAnsi="GulimChe" w:cs="GulimChe"/>
          <w:color w:val="000000"/>
          <w:kern w:val="0"/>
          <w:sz w:val="24"/>
          <w:szCs w:val="24"/>
          <w:u w:val="single"/>
        </w:rPr>
        <w:t>tka</w:t>
      </w:r>
      <w:r w:rsidRPr="00D12EB4">
        <w:rPr>
          <w:rFonts w:ascii="GulimChe" w:eastAsia="GulimChe" w:hAnsi="GulimChe" w:cs="GulimChe"/>
          <w:color w:val="000000"/>
          <w:kern w:val="0"/>
          <w:sz w:val="24"/>
          <w:szCs w:val="24"/>
        </w:rPr>
        <w:t>}.</w:t>
      </w:r>
      <w:r w:rsidRPr="00D12EB4">
        <w:rPr>
          <w:rFonts w:ascii="GulimChe" w:eastAsia="GulimChe" w:hAnsi="GulimChe" w:cs="GulimChe"/>
          <w:color w:val="8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del w:id="166" w:author="Author" w:date="2017-06-01T16:57:00Z">
        <w:r w:rsidRPr="00D12EB4" w:rsidDel="00D50F21">
          <w:rPr>
            <w:rFonts w:ascii="GulimChe" w:eastAsia="GulimChe" w:hAnsi="GulimChe" w:cs="GulimChe"/>
            <w:color w:val="000000"/>
            <w:kern w:val="0"/>
            <w:sz w:val="24"/>
            <w:szCs w:val="24"/>
          </w:rPr>
          <w:delText>There have been m</w:delText>
        </w:r>
      </w:del>
      <w:ins w:id="167" w:author="Author" w:date="2017-06-01T16:57:00Z">
        <w:r w:rsidR="00D50F21">
          <w:rPr>
            <w:rFonts w:ascii="GulimChe" w:eastAsia="GulimChe" w:hAnsi="GulimChe" w:cs="GulimChe"/>
            <w:color w:val="000000"/>
            <w:kern w:val="0"/>
            <w:sz w:val="24"/>
            <w:szCs w:val="24"/>
          </w:rPr>
          <w:t>M</w:t>
        </w:r>
      </w:ins>
      <w:r w:rsidRPr="00D12EB4">
        <w:rPr>
          <w:rFonts w:ascii="GulimChe" w:eastAsia="GulimChe" w:hAnsi="GulimChe" w:cs="GulimChe"/>
          <w:color w:val="000000"/>
          <w:kern w:val="0"/>
          <w:sz w:val="24"/>
          <w:szCs w:val="24"/>
        </w:rPr>
        <w:t xml:space="preserve">any optimization approaches </w:t>
      </w:r>
      <w:ins w:id="168" w:author="Author" w:date="2017-06-01T16:57:00Z">
        <w:r w:rsidR="00D50F21">
          <w:rPr>
            <w:rFonts w:ascii="GulimChe" w:eastAsia="GulimChe" w:hAnsi="GulimChe" w:cs="GulimChe"/>
            <w:color w:val="000000"/>
            <w:kern w:val="0"/>
            <w:sz w:val="24"/>
            <w:szCs w:val="24"/>
          </w:rPr>
          <w:t xml:space="preserve">have been </w:t>
        </w:r>
      </w:ins>
      <w:r w:rsidRPr="00D12EB4">
        <w:rPr>
          <w:rFonts w:ascii="GulimChe" w:eastAsia="GulimChe" w:hAnsi="GulimChe" w:cs="GulimChe"/>
          <w:color w:val="000000"/>
          <w:kern w:val="0"/>
          <w:sz w:val="24"/>
          <w:szCs w:val="24"/>
        </w:rPr>
        <w:t xml:space="preserve">proposed and </w:t>
      </w:r>
      <w:ins w:id="169" w:author="Author" w:date="2017-06-01T16:57:00Z">
        <w:r w:rsidR="00D50F21">
          <w:rPr>
            <w:rFonts w:ascii="GulimChe" w:eastAsia="GulimChe" w:hAnsi="GulimChe" w:cs="GulimChe"/>
            <w:color w:val="000000"/>
            <w:kern w:val="0"/>
            <w:sz w:val="24"/>
            <w:szCs w:val="24"/>
          </w:rPr>
          <w:t xml:space="preserve">developed </w:t>
        </w:r>
      </w:ins>
      <w:del w:id="170" w:author="Author" w:date="2017-06-01T16:57:00Z">
        <w:r w:rsidRPr="00D12EB4" w:rsidDel="00D50F21">
          <w:rPr>
            <w:rFonts w:ascii="GulimChe" w:eastAsia="GulimChe" w:hAnsi="GulimChe" w:cs="GulimChe"/>
            <w:color w:val="000000"/>
            <w:kern w:val="0"/>
            <w:sz w:val="24"/>
            <w:szCs w:val="24"/>
            <w:u w:val="single"/>
          </w:rPr>
          <w:delText>deviced</w:delText>
        </w:r>
        <w:r w:rsidRPr="00D12EB4" w:rsidDel="00D50F21">
          <w:rPr>
            <w:rFonts w:ascii="GulimChe" w:eastAsia="GulimChe" w:hAnsi="GulimChe" w:cs="GulimChe"/>
            <w:color w:val="000000"/>
            <w:kern w:val="0"/>
            <w:sz w:val="24"/>
            <w:szCs w:val="24"/>
          </w:rPr>
          <w:delText xml:space="preserve"> </w:delText>
        </w:r>
      </w:del>
      <w:r w:rsidRPr="00D12EB4">
        <w:rPr>
          <w:rFonts w:ascii="GulimChe" w:eastAsia="GulimChe" w:hAnsi="GulimChe" w:cs="GulimChe"/>
          <w:color w:val="000000"/>
          <w:kern w:val="0"/>
          <w:sz w:val="24"/>
          <w:szCs w:val="24"/>
        </w:rPr>
        <w:t xml:space="preserve">to apply </w:t>
      </w:r>
      <w:del w:id="171" w:author="Author" w:date="2017-06-01T16:58:00Z">
        <w:r w:rsidRPr="00D12EB4" w:rsidDel="00D50F21">
          <w:rPr>
            <w:rFonts w:ascii="GulimChe" w:eastAsia="GulimChe" w:hAnsi="GulimChe" w:cs="GulimChe"/>
            <w:color w:val="000000"/>
            <w:kern w:val="0"/>
            <w:sz w:val="24"/>
            <w:szCs w:val="24"/>
          </w:rPr>
          <w:delText xml:space="preserve">on </w:delText>
        </w:r>
      </w:del>
      <w:ins w:id="172" w:author="Author" w:date="2017-06-01T16:58:00Z">
        <w:r w:rsidR="00D50F21">
          <w:rPr>
            <w:rFonts w:ascii="GulimChe" w:eastAsia="GulimChe" w:hAnsi="GulimChe" w:cs="GulimChe"/>
            <w:color w:val="000000"/>
            <w:kern w:val="0"/>
            <w:sz w:val="24"/>
            <w:szCs w:val="24"/>
          </w:rPr>
          <w:t>to</w:t>
        </w:r>
        <w:r w:rsidR="00D50F21"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this registration task. When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 xml:space="preserve"> features are </w:t>
      </w:r>
      <w:commentRangeStart w:id="173"/>
      <w:r w:rsidRPr="00D12EB4">
        <w:rPr>
          <w:rFonts w:ascii="GulimChe" w:eastAsia="GulimChe" w:hAnsi="GulimChe" w:cs="GulimChe"/>
          <w:color w:val="000000"/>
          <w:kern w:val="0"/>
          <w:sz w:val="24"/>
          <w:szCs w:val="24"/>
        </w:rPr>
        <w:t xml:space="preserve">simple as </w:t>
      </w:r>
      <w:commentRangeEnd w:id="173"/>
      <w:r w:rsidR="007E1A3A">
        <w:rPr>
          <w:rStyle w:val="CommentReference"/>
        </w:rPr>
        <w:commentReference w:id="173"/>
      </w:r>
      <w:r w:rsidRPr="00D12EB4">
        <w:rPr>
          <w:rFonts w:ascii="GulimChe" w:eastAsia="GulimChe" w:hAnsi="GulimChe" w:cs="GulimChe"/>
          <w:color w:val="000000"/>
          <w:kern w:val="0"/>
          <w:sz w:val="24"/>
          <w:szCs w:val="24"/>
        </w:rPr>
        <w:t>points, lines</w:t>
      </w:r>
      <w:ins w:id="174" w:author="Author" w:date="2017-06-01T16:58:00Z">
        <w:r w:rsidR="0095744B">
          <w:rPr>
            <w:rFonts w:ascii="GulimChe" w:eastAsia="GulimChe" w:hAnsi="GulimChe" w:cs="GulimChe"/>
            <w:color w:val="000000"/>
            <w:kern w:val="0"/>
            <w:sz w:val="24"/>
            <w:szCs w:val="24"/>
          </w:rPr>
          <w:t>,</w:t>
        </w:r>
      </w:ins>
      <w:r w:rsidRPr="00D12EB4">
        <w:rPr>
          <w:rFonts w:ascii="GulimChe" w:eastAsia="GulimChe" w:hAnsi="GulimChe" w:cs="GulimChe"/>
          <w:color w:val="000000"/>
          <w:kern w:val="0"/>
          <w:sz w:val="24"/>
          <w:szCs w:val="24"/>
        </w:rPr>
        <w:t xml:space="preserve"> or binary or faces, </w:t>
      </w:r>
      <w:ins w:id="175" w:author="Author" w:date="2017-06-01T16:59:00Z">
        <w:r w:rsidR="0095744B">
          <w:rPr>
            <w:rFonts w:ascii="GulimChe" w:eastAsia="GulimChe" w:hAnsi="GulimChe" w:cs="GulimChe"/>
            <w:color w:val="000000"/>
            <w:kern w:val="0"/>
            <w:sz w:val="24"/>
            <w:szCs w:val="24"/>
          </w:rPr>
          <w:t xml:space="preserve">the </w:t>
        </w:r>
      </w:ins>
      <w:del w:id="176" w:author="Author" w:date="2017-06-01T16:58:00Z">
        <w:r w:rsidRPr="00D12EB4" w:rsidDel="0095744B">
          <w:rPr>
            <w:rFonts w:ascii="GulimChe" w:eastAsia="GulimChe" w:hAnsi="GulimChe" w:cs="GulimChe"/>
            <w:color w:val="000000"/>
            <w:kern w:val="0"/>
            <w:sz w:val="24"/>
            <w:szCs w:val="24"/>
            <w:u w:val="single"/>
          </w:rPr>
          <w:delText>jacobian</w:delText>
        </w:r>
        <w:r w:rsidRPr="00D12EB4" w:rsidDel="0095744B">
          <w:rPr>
            <w:rFonts w:ascii="GulimChe" w:eastAsia="GulimChe" w:hAnsi="GulimChe" w:cs="GulimChe"/>
            <w:color w:val="000000"/>
            <w:kern w:val="0"/>
            <w:sz w:val="24"/>
            <w:szCs w:val="24"/>
          </w:rPr>
          <w:delText xml:space="preserve"> </w:delText>
        </w:r>
      </w:del>
      <w:ins w:id="177" w:author="Author" w:date="2017-06-01T16:58:00Z">
        <w:r w:rsidR="0095744B">
          <w:rPr>
            <w:rFonts w:ascii="GulimChe" w:eastAsia="GulimChe" w:hAnsi="GulimChe" w:cs="GulimChe"/>
            <w:color w:val="000000"/>
            <w:kern w:val="0"/>
            <w:sz w:val="24"/>
            <w:szCs w:val="24"/>
            <w:u w:val="single"/>
          </w:rPr>
          <w:t>J</w:t>
        </w:r>
        <w:r w:rsidR="0095744B" w:rsidRPr="00D12EB4">
          <w:rPr>
            <w:rFonts w:ascii="GulimChe" w:eastAsia="GulimChe" w:hAnsi="GulimChe" w:cs="GulimChe"/>
            <w:color w:val="000000"/>
            <w:kern w:val="0"/>
            <w:sz w:val="24"/>
            <w:szCs w:val="24"/>
            <w:u w:val="single"/>
          </w:rPr>
          <w:t>acobian</w:t>
        </w:r>
        <w:r w:rsidR="0095744B"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matrix estimation</w:t>
      </w:r>
      <w:r w:rsidRPr="00D12EB4">
        <w:rPr>
          <w:rFonts w:ascii="GulimChe" w:eastAsia="GulimChe" w:hAnsi="GulimChe" w:cs="GulimChe"/>
          <w:color w:val="800000"/>
          <w:kern w:val="0"/>
          <w:sz w:val="24"/>
          <w:szCs w:val="24"/>
        </w:rPr>
        <w:t>\cite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jacobianmatrix</w:t>
      </w:r>
      <w:r w:rsidRPr="00D12EB4">
        <w:rPr>
          <w:rFonts w:ascii="GulimChe" w:eastAsia="GulimChe" w:hAnsi="GulimChe" w:cs="GulimChe"/>
          <w:color w:val="000000"/>
          <w:kern w:val="0"/>
          <w:sz w:val="24"/>
          <w:szCs w:val="24"/>
        </w:rPr>
        <w:t xml:space="preserve">} method is </w:t>
      </w:r>
      <w:ins w:id="178" w:author="Author" w:date="2017-06-01T16:59:00Z">
        <w:r w:rsidR="0095744B">
          <w:rPr>
            <w:rFonts w:ascii="GulimChe" w:eastAsia="GulimChe" w:hAnsi="GulimChe" w:cs="GulimChe"/>
            <w:color w:val="000000"/>
            <w:kern w:val="0"/>
            <w:sz w:val="24"/>
            <w:szCs w:val="24"/>
          </w:rPr>
          <w:t xml:space="preserve">known to be </w:t>
        </w:r>
      </w:ins>
      <w:del w:id="179" w:author="Author" w:date="2017-06-01T16:59:00Z">
        <w:r w:rsidRPr="00D12EB4" w:rsidDel="0095744B">
          <w:rPr>
            <w:rFonts w:ascii="GulimChe" w:eastAsia="GulimChe" w:hAnsi="GulimChe" w:cs="GulimChe"/>
            <w:color w:val="000000"/>
            <w:kern w:val="0"/>
            <w:sz w:val="24"/>
            <w:szCs w:val="24"/>
          </w:rPr>
          <w:delText xml:space="preserve">well known as </w:delText>
        </w:r>
      </w:del>
      <w:r w:rsidRPr="00D12EB4">
        <w:rPr>
          <w:rFonts w:ascii="GulimChe" w:eastAsia="GulimChe" w:hAnsi="GulimChe" w:cs="GulimChe"/>
          <w:color w:val="000000"/>
          <w:kern w:val="0"/>
          <w:sz w:val="24"/>
          <w:szCs w:val="24"/>
        </w:rPr>
        <w:t xml:space="preserve">robust and </w:t>
      </w:r>
      <w:ins w:id="180" w:author="Author" w:date="2017-06-01T16:59:00Z">
        <w:r w:rsidR="0095744B">
          <w:rPr>
            <w:rFonts w:ascii="GulimChe" w:eastAsia="GulimChe" w:hAnsi="GulimChe" w:cs="GulimChe"/>
            <w:color w:val="000000"/>
            <w:kern w:val="0"/>
            <w:sz w:val="24"/>
            <w:szCs w:val="24"/>
          </w:rPr>
          <w:t xml:space="preserve">is frequently </w:t>
        </w:r>
      </w:ins>
      <w:del w:id="181" w:author="Author" w:date="2017-06-01T16:59:00Z">
        <w:r w:rsidRPr="00D12EB4" w:rsidDel="0095744B">
          <w:rPr>
            <w:rFonts w:ascii="GulimChe" w:eastAsia="GulimChe" w:hAnsi="GulimChe" w:cs="GulimChe"/>
            <w:color w:val="000000"/>
            <w:kern w:val="0"/>
            <w:sz w:val="24"/>
            <w:szCs w:val="24"/>
          </w:rPr>
          <w:delText xml:space="preserve">largely </w:delText>
        </w:r>
      </w:del>
      <w:r w:rsidRPr="00D12EB4">
        <w:rPr>
          <w:rFonts w:ascii="GulimChe" w:eastAsia="GulimChe" w:hAnsi="GulimChe" w:cs="GulimChe"/>
          <w:color w:val="000000"/>
          <w:kern w:val="0"/>
          <w:sz w:val="24"/>
          <w:szCs w:val="24"/>
        </w:rPr>
        <w:t xml:space="preserve">used. This method extracts </w:t>
      </w:r>
      <w:commentRangeStart w:id="182"/>
      <w:r w:rsidRPr="00D12EB4">
        <w:rPr>
          <w:rFonts w:ascii="GulimChe" w:eastAsia="GulimChe" w:hAnsi="GulimChe" w:cs="GulimChe"/>
          <w:color w:val="000000"/>
          <w:kern w:val="0"/>
          <w:sz w:val="24"/>
          <w:szCs w:val="24"/>
        </w:rPr>
        <w:t>meaningful</w:t>
      </w:r>
      <w:commentRangeEnd w:id="182"/>
      <w:r w:rsidR="0095744B">
        <w:rPr>
          <w:rStyle w:val="CommentReference"/>
        </w:rPr>
        <w:commentReference w:id="182"/>
      </w:r>
      <w:r w:rsidRPr="00D12EB4">
        <w:rPr>
          <w:rFonts w:ascii="GulimChe" w:eastAsia="GulimChe" w:hAnsi="GulimChe" w:cs="GulimChe"/>
          <w:color w:val="000000"/>
          <w:kern w:val="0"/>
          <w:sz w:val="24"/>
          <w:szCs w:val="24"/>
        </w:rPr>
        <w:t xml:space="preserve"> features from </w:t>
      </w:r>
      <w:ins w:id="183" w:author="Author" w:date="2017-06-01T20:33:00Z">
        <w:r w:rsidR="007E1A3A">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target image, define</w:t>
      </w:r>
      <w:ins w:id="184" w:author="Author" w:date="2017-06-01T17:00:00Z">
        <w:r w:rsidR="0095744B">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and calculate</w:t>
      </w:r>
      <w:ins w:id="185" w:author="Author" w:date="2017-06-01T17:00:00Z">
        <w:r w:rsidR="0095744B">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w:t>
      </w:r>
      <w:ins w:id="186" w:author="Author" w:date="2017-06-01T17:00:00Z">
        <w:r w:rsidR="0095744B">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error between </w:t>
      </w:r>
      <w:ins w:id="187" w:author="Author" w:date="2017-06-01T17:00:00Z">
        <w:r w:rsidR="0095744B">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target and correct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 xml:space="preserve"> feature</w:t>
      </w:r>
      <w:ins w:id="188" w:author="Author" w:date="2017-06-01T17:00:00Z">
        <w:r w:rsidR="0095744B">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w:t>
      </w:r>
      <w:ins w:id="189" w:author="Author" w:date="2017-06-01T17:00:00Z">
        <w:r w:rsidR="0095744B">
          <w:rPr>
            <w:rFonts w:ascii="GulimChe" w:eastAsia="GulimChe" w:hAnsi="GulimChe" w:cs="GulimChe"/>
            <w:color w:val="000000"/>
            <w:kern w:val="0"/>
            <w:sz w:val="24"/>
            <w:szCs w:val="24"/>
          </w:rPr>
          <w:t xml:space="preserve">and </w:t>
        </w:r>
      </w:ins>
      <w:ins w:id="190" w:author="Author" w:date="2017-06-01T20:34:00Z">
        <w:r w:rsidR="007E1A3A">
          <w:rPr>
            <w:rFonts w:ascii="GulimChe" w:eastAsia="GulimChe" w:hAnsi="GulimChe" w:cs="GulimChe"/>
            <w:color w:val="000000"/>
            <w:kern w:val="0"/>
            <w:sz w:val="24"/>
            <w:szCs w:val="24"/>
          </w:rPr>
          <w:t>performs</w:t>
        </w:r>
      </w:ins>
      <w:del w:id="191" w:author="Author" w:date="2017-06-01T20:34:00Z">
        <w:r w:rsidRPr="00D12EB4" w:rsidDel="007E1A3A">
          <w:rPr>
            <w:rFonts w:ascii="GulimChe" w:eastAsia="GulimChe" w:hAnsi="GulimChe" w:cs="GulimChe"/>
            <w:color w:val="000000"/>
            <w:kern w:val="0"/>
            <w:sz w:val="24"/>
            <w:szCs w:val="24"/>
          </w:rPr>
          <w:delText xml:space="preserve">conduct </w:delText>
        </w:r>
      </w:del>
      <w:ins w:id="192" w:author="Author" w:date="2017-06-01T20:34:00Z">
        <w:r w:rsidR="007E1A3A">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calibration</w:t>
      </w:r>
      <w:del w:id="193" w:author="Author" w:date="2017-06-01T20:34:00Z">
        <w:r w:rsidRPr="00D12EB4" w:rsidDel="007E1A3A">
          <w:rPr>
            <w:rFonts w:ascii="GulimChe" w:eastAsia="GulimChe" w:hAnsi="GulimChe" w:cs="GulimChe"/>
            <w:color w:val="000000"/>
            <w:kern w:val="0"/>
            <w:sz w:val="24"/>
            <w:szCs w:val="24"/>
          </w:rPr>
          <w:delText xml:space="preserve"> task</w:delText>
        </w:r>
      </w:del>
      <w:r w:rsidRPr="00D12EB4">
        <w:rPr>
          <w:rFonts w:ascii="GulimChe" w:eastAsia="GulimChe" w:hAnsi="GulimChe" w:cs="GulimChe"/>
          <w:color w:val="000000"/>
          <w:kern w:val="0"/>
          <w:sz w:val="24"/>
          <w:szCs w:val="24"/>
        </w:rPr>
        <w:t xml:space="preserve">. This method requires </w:t>
      </w:r>
      <w:ins w:id="194" w:author="Author" w:date="2017-06-01T20:34:00Z">
        <w:r w:rsidR="007E1A3A">
          <w:rPr>
            <w:rFonts w:ascii="GulimChe" w:eastAsia="GulimChe" w:hAnsi="GulimChe" w:cs="GulimChe"/>
            <w:color w:val="000000"/>
            <w:kern w:val="0"/>
            <w:sz w:val="24"/>
            <w:szCs w:val="24"/>
          </w:rPr>
          <w:t xml:space="preserve">a </w:t>
        </w:r>
      </w:ins>
      <w:r w:rsidRPr="00D12EB4">
        <w:rPr>
          <w:rFonts w:ascii="GulimChe" w:eastAsia="GulimChe" w:hAnsi="GulimChe" w:cs="GulimChe"/>
          <w:color w:val="000000"/>
          <w:kern w:val="0"/>
          <w:sz w:val="24"/>
          <w:szCs w:val="24"/>
        </w:rPr>
        <w:t xml:space="preserve">considerable amount of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 xml:space="preserve"> data</w:t>
      </w:r>
      <w:ins w:id="195" w:author="Author" w:date="2017-06-01T20:34:00Z">
        <w:r w:rsidR="007E1A3A">
          <w:rPr>
            <w:rFonts w:ascii="GulimChe" w:eastAsia="GulimChe" w:hAnsi="GulimChe" w:cs="GulimChe"/>
            <w:color w:val="000000"/>
            <w:kern w:val="0"/>
            <w:sz w:val="24"/>
            <w:szCs w:val="24"/>
          </w:rPr>
          <w:t xml:space="preserve"> </w:t>
        </w:r>
      </w:ins>
      <w:del w:id="196" w:author="Author" w:date="2017-06-01T17:02:00Z">
        <w:r w:rsidRPr="00D12EB4" w:rsidDel="0095744B">
          <w:rPr>
            <w:rFonts w:ascii="GulimChe" w:eastAsia="GulimChe" w:hAnsi="GulimChe" w:cs="GulimChe"/>
            <w:color w:val="000000"/>
            <w:kern w:val="0"/>
            <w:sz w:val="24"/>
            <w:szCs w:val="24"/>
          </w:rPr>
          <w:delText xml:space="preserve">'s </w:delText>
        </w:r>
      </w:del>
      <w:r w:rsidRPr="00D12EB4">
        <w:rPr>
          <w:rFonts w:ascii="GulimChe" w:eastAsia="GulimChe" w:hAnsi="GulimChe" w:cs="GulimChe"/>
          <w:color w:val="000000"/>
          <w:kern w:val="0"/>
          <w:sz w:val="24"/>
          <w:szCs w:val="24"/>
        </w:rPr>
        <w:t>pre</w:t>
      </w:r>
      <w:del w:id="197" w:author="Author" w:date="2017-06-01T20:34:00Z">
        <w:r w:rsidRPr="00D12EB4" w:rsidDel="007E1A3A">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 xml:space="preserve">processing and feature matching in every </w:t>
      </w:r>
      <w:r w:rsidRPr="00D12EB4">
        <w:rPr>
          <w:rFonts w:ascii="GulimChe" w:eastAsia="GulimChe" w:hAnsi="GulimChe" w:cs="GulimChe"/>
          <w:color w:val="000000"/>
          <w:kern w:val="0"/>
          <w:sz w:val="24"/>
          <w:szCs w:val="24"/>
          <w:u w:val="single"/>
        </w:rPr>
        <w:t>time</w:t>
      </w:r>
      <w:ins w:id="198" w:author="Author" w:date="2017-06-01T20:34:00Z">
        <w:r w:rsidR="007E1A3A">
          <w:rPr>
            <w:rFonts w:ascii="GulimChe" w:eastAsia="GulimChe" w:hAnsi="GulimChe" w:cs="GulimChe"/>
            <w:color w:val="000000"/>
            <w:kern w:val="0"/>
            <w:sz w:val="24"/>
            <w:szCs w:val="24"/>
            <w:u w:val="single"/>
          </w:rPr>
          <w:t xml:space="preserve"> </w:t>
        </w:r>
      </w:ins>
      <w:r w:rsidRPr="00D12EB4">
        <w:rPr>
          <w:rFonts w:ascii="GulimChe" w:eastAsia="GulimChe" w:hAnsi="GulimChe" w:cs="GulimChe"/>
          <w:color w:val="000000"/>
          <w:kern w:val="0"/>
          <w:sz w:val="24"/>
          <w:szCs w:val="24"/>
          <w:u w:val="single"/>
        </w:rPr>
        <w:t>step</w:t>
      </w:r>
      <w:r w:rsidRPr="00D12EB4">
        <w:rPr>
          <w:rFonts w:ascii="GulimChe" w:eastAsia="GulimChe" w:hAnsi="GulimChe" w:cs="GulimChe"/>
          <w:color w:val="000000"/>
          <w:kern w:val="0"/>
          <w:sz w:val="24"/>
          <w:szCs w:val="24"/>
        </w:rPr>
        <w:t xml:space="preserve">, </w:t>
      </w:r>
      <w:ins w:id="199" w:author="Author" w:date="2017-06-01T17:01:00Z">
        <w:r w:rsidR="0095744B">
          <w:rPr>
            <w:rFonts w:ascii="GulimChe" w:eastAsia="GulimChe" w:hAnsi="GulimChe" w:cs="GulimChe"/>
            <w:color w:val="000000"/>
            <w:kern w:val="0"/>
            <w:sz w:val="24"/>
            <w:szCs w:val="24"/>
          </w:rPr>
          <w:t xml:space="preserve">as well as </w:t>
        </w:r>
      </w:ins>
      <w:del w:id="200" w:author="Author" w:date="2017-06-01T17:01:00Z">
        <w:r w:rsidRPr="00D12EB4" w:rsidDel="0095744B">
          <w:rPr>
            <w:rFonts w:ascii="GulimChe" w:eastAsia="GulimChe" w:hAnsi="GulimChe" w:cs="GulimChe"/>
            <w:color w:val="000000"/>
            <w:kern w:val="0"/>
            <w:sz w:val="24"/>
            <w:szCs w:val="24"/>
          </w:rPr>
          <w:delText xml:space="preserve">and also need </w:delText>
        </w:r>
      </w:del>
      <w:r w:rsidRPr="00D12EB4">
        <w:rPr>
          <w:rFonts w:ascii="GulimChe" w:eastAsia="GulimChe" w:hAnsi="GulimChe" w:cs="GulimChe"/>
          <w:color w:val="000000"/>
          <w:kern w:val="0"/>
          <w:sz w:val="24"/>
          <w:szCs w:val="24"/>
        </w:rPr>
        <w:t>large inverse matrix operation</w:t>
      </w:r>
      <w:ins w:id="201" w:author="Author" w:date="2017-06-01T20:34:00Z">
        <w:r w:rsidR="00AA6A9D">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w:t>
      </w:r>
      <w:ins w:id="202" w:author="Author" w:date="2017-06-01T20:35:00Z">
        <w:r w:rsidR="00AA6A9D">
          <w:rPr>
            <w:rFonts w:ascii="GulimChe" w:eastAsia="GulimChe" w:hAnsi="GulimChe" w:cs="GulimChe"/>
            <w:color w:val="000000"/>
            <w:kern w:val="0"/>
            <w:sz w:val="24"/>
            <w:szCs w:val="24"/>
          </w:rPr>
          <w:t>Thus</w:t>
        </w:r>
      </w:ins>
      <w:ins w:id="203" w:author="Author" w:date="2017-06-01T17:04:00Z">
        <w:r w:rsidR="007E4A5A">
          <w:rPr>
            <w:rFonts w:ascii="GulimChe" w:eastAsia="GulimChe" w:hAnsi="GulimChe" w:cs="GulimChe"/>
            <w:color w:val="000000"/>
            <w:kern w:val="0"/>
            <w:sz w:val="24"/>
            <w:szCs w:val="24"/>
          </w:rPr>
          <w:t xml:space="preserve">, </w:t>
        </w:r>
      </w:ins>
      <w:del w:id="204" w:author="Author" w:date="2017-06-01T17:04:00Z">
        <w:r w:rsidRPr="00D12EB4" w:rsidDel="007E4A5A">
          <w:rPr>
            <w:rFonts w:ascii="GulimChe" w:eastAsia="GulimChe" w:hAnsi="GulimChe" w:cs="GulimChe"/>
            <w:color w:val="000000"/>
            <w:kern w:val="0"/>
            <w:sz w:val="24"/>
            <w:szCs w:val="24"/>
          </w:rPr>
          <w:delText xml:space="preserve">Decisively, </w:delText>
        </w:r>
      </w:del>
      <w:r w:rsidRPr="00D12EB4">
        <w:rPr>
          <w:rFonts w:ascii="GulimChe" w:eastAsia="GulimChe" w:hAnsi="GulimChe" w:cs="GulimChe"/>
          <w:color w:val="000000"/>
          <w:kern w:val="0"/>
          <w:sz w:val="24"/>
          <w:szCs w:val="24"/>
        </w:rPr>
        <w:t xml:space="preserve">this method is not applicable </w:t>
      </w:r>
      <w:del w:id="205" w:author="Author" w:date="2017-06-01T17:04:00Z">
        <w:r w:rsidRPr="00D12EB4" w:rsidDel="007E4A5A">
          <w:rPr>
            <w:rFonts w:ascii="GulimChe" w:eastAsia="GulimChe" w:hAnsi="GulimChe" w:cs="GulimChe"/>
            <w:color w:val="000000"/>
            <w:kern w:val="0"/>
            <w:sz w:val="24"/>
            <w:szCs w:val="24"/>
          </w:rPr>
          <w:delText xml:space="preserve">for </w:delText>
        </w:r>
      </w:del>
      <w:ins w:id="206" w:author="Author" w:date="2017-06-01T17:04:00Z">
        <w:r w:rsidR="007E4A5A">
          <w:rPr>
            <w:rFonts w:ascii="GulimChe" w:eastAsia="GulimChe" w:hAnsi="GulimChe" w:cs="GulimChe"/>
            <w:color w:val="000000"/>
            <w:kern w:val="0"/>
            <w:sz w:val="24"/>
            <w:szCs w:val="24"/>
          </w:rPr>
          <w:t>to</w:t>
        </w:r>
        <w:r w:rsidR="007E4A5A"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most </w:t>
      </w:r>
      <w:del w:id="207" w:author="Author" w:date="2017-06-01T20:34:00Z">
        <w:r w:rsidRPr="00D12EB4" w:rsidDel="00AA6A9D">
          <w:rPr>
            <w:rFonts w:ascii="GulimChe" w:eastAsia="GulimChe" w:hAnsi="GulimChe" w:cs="GulimChe"/>
            <w:color w:val="000000"/>
            <w:kern w:val="0"/>
            <w:sz w:val="24"/>
            <w:szCs w:val="24"/>
          </w:rPr>
          <w:delText xml:space="preserve">of </w:delText>
        </w:r>
      </w:del>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registration </w:t>
      </w:r>
      <w:ins w:id="208" w:author="Author" w:date="2017-06-01T20:35:00Z">
        <w:r w:rsidR="00AA6A9D">
          <w:rPr>
            <w:rFonts w:ascii="GulimChe" w:eastAsia="GulimChe" w:hAnsi="GulimChe" w:cs="GulimChe"/>
            <w:color w:val="000000"/>
            <w:kern w:val="0"/>
            <w:sz w:val="24"/>
            <w:szCs w:val="24"/>
          </w:rPr>
          <w:t xml:space="preserve">processes </w:t>
        </w:r>
      </w:ins>
      <w:r w:rsidRPr="00D12EB4">
        <w:rPr>
          <w:rFonts w:ascii="GulimChe" w:eastAsia="GulimChe" w:hAnsi="GulimChe" w:cs="GulimChe"/>
          <w:color w:val="000000"/>
          <w:kern w:val="0"/>
          <w:sz w:val="24"/>
          <w:szCs w:val="24"/>
        </w:rPr>
        <w:t>that use</w:t>
      </w:r>
      <w:del w:id="209" w:author="Author" w:date="2017-06-01T20:35:00Z">
        <w:r w:rsidRPr="00D12EB4" w:rsidDel="00AA6A9D">
          <w:rPr>
            <w:rFonts w:ascii="GulimChe" w:eastAsia="GulimChe" w:hAnsi="GulimChe" w:cs="GulimChe"/>
            <w:color w:val="000000"/>
            <w:kern w:val="0"/>
            <w:sz w:val="24"/>
            <w:szCs w:val="24"/>
          </w:rPr>
          <w:delText>s</w:delText>
        </w:r>
      </w:del>
      <w:r w:rsidRPr="00D12EB4">
        <w:rPr>
          <w:rFonts w:ascii="GulimChe" w:eastAsia="GulimChe" w:hAnsi="GulimChe" w:cs="GulimChe"/>
          <w:color w:val="000000"/>
          <w:kern w:val="0"/>
          <w:sz w:val="24"/>
          <w:szCs w:val="24"/>
        </w:rPr>
        <w:t xml:space="preserve"> various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 xml:space="preserve"> images such as x-ray </w:t>
      </w:r>
      <w:r w:rsidRPr="00D12EB4">
        <w:rPr>
          <w:rFonts w:ascii="GulimChe" w:eastAsia="GulimChe" w:hAnsi="GulimChe" w:cs="GulimChe"/>
          <w:color w:val="000000"/>
          <w:kern w:val="0"/>
          <w:sz w:val="24"/>
          <w:szCs w:val="24"/>
          <w:u w:val="single"/>
        </w:rPr>
        <w:t>radiograph</w:t>
      </w:r>
      <w:ins w:id="210" w:author="Author" w:date="2017-06-01T17:05:00Z">
        <w:r w:rsidR="007E4A5A">
          <w:rPr>
            <w:rFonts w:ascii="GulimChe" w:eastAsia="GulimChe" w:hAnsi="GulimChe" w:cs="GulimChe"/>
            <w:color w:val="000000"/>
            <w:kern w:val="0"/>
            <w:sz w:val="24"/>
            <w:szCs w:val="24"/>
            <w:u w:val="single"/>
          </w:rPr>
          <w:t>s</w:t>
        </w:r>
      </w:ins>
      <w:r w:rsidRPr="00D12EB4">
        <w:rPr>
          <w:rFonts w:ascii="GulimChe" w:eastAsia="GulimChe" w:hAnsi="GulimChe" w:cs="GulimChe"/>
          <w:color w:val="000000"/>
          <w:kern w:val="0"/>
          <w:sz w:val="24"/>
          <w:szCs w:val="24"/>
        </w:rPr>
        <w:t>.</w:t>
      </w:r>
      <w:del w:id="211" w:author="Author" w:date="2017-06-01T17:04:00Z">
        <w:r w:rsidRPr="00D12EB4" w:rsidDel="007E4A5A">
          <w:rPr>
            <w:rFonts w:ascii="GulimChe" w:eastAsia="GulimChe" w:hAnsi="GulimChe" w:cs="GulimChe"/>
            <w:color w:val="000000"/>
            <w:kern w:val="0"/>
            <w:sz w:val="24"/>
            <w:szCs w:val="24"/>
          </w:rPr>
          <w:delText xml:space="preserve"> </w:delText>
        </w:r>
      </w:del>
      <w:r w:rsidRPr="00D12EB4">
        <w:rPr>
          <w:rFonts w:ascii="GulimChe" w:eastAsia="GulimChe" w:hAnsi="GulimChe" w:cs="GulimChe"/>
          <w:color w:val="000000"/>
          <w:kern w:val="0"/>
          <w:sz w:val="24"/>
          <w:szCs w:val="24"/>
        </w:rPr>
        <w:t xml:space="preserve"> </w:t>
      </w:r>
      <w:del w:id="212" w:author="Author" w:date="2017-06-01T17:05:00Z">
        <w:r w:rsidRPr="00D12EB4" w:rsidDel="007E4A5A">
          <w:rPr>
            <w:rFonts w:ascii="GulimChe" w:eastAsia="GulimChe" w:hAnsi="GulimChe" w:cs="GulimChe"/>
            <w:color w:val="000000"/>
            <w:kern w:val="0"/>
            <w:sz w:val="24"/>
            <w:szCs w:val="24"/>
          </w:rPr>
          <w:delText>There have been m</w:delText>
        </w:r>
      </w:del>
      <w:ins w:id="213" w:author="Author" w:date="2017-06-01T17:05:00Z">
        <w:r w:rsidR="007E4A5A">
          <w:rPr>
            <w:rFonts w:ascii="GulimChe" w:eastAsia="GulimChe" w:hAnsi="GulimChe" w:cs="GulimChe"/>
            <w:color w:val="000000"/>
            <w:kern w:val="0"/>
            <w:sz w:val="24"/>
            <w:szCs w:val="24"/>
          </w:rPr>
          <w:t>M</w:t>
        </w:r>
      </w:ins>
      <w:r w:rsidRPr="00D12EB4">
        <w:rPr>
          <w:rFonts w:ascii="GulimChe" w:eastAsia="GulimChe" w:hAnsi="GulimChe" w:cs="GulimChe"/>
          <w:color w:val="000000"/>
          <w:kern w:val="0"/>
          <w:sz w:val="24"/>
          <w:szCs w:val="24"/>
        </w:rPr>
        <w:t xml:space="preserve">any </w:t>
      </w:r>
      <w:ins w:id="214" w:author="Author" w:date="2017-06-01T17:05:00Z">
        <w:r w:rsidR="007E4A5A">
          <w:rPr>
            <w:rFonts w:ascii="GulimChe" w:eastAsia="GulimChe" w:hAnsi="GulimChe" w:cs="GulimChe"/>
            <w:color w:val="000000"/>
            <w:kern w:val="0"/>
            <w:sz w:val="24"/>
            <w:szCs w:val="24"/>
          </w:rPr>
          <w:t xml:space="preserve">image comparison </w:t>
        </w:r>
      </w:ins>
      <w:r w:rsidRPr="00D12EB4">
        <w:rPr>
          <w:rFonts w:ascii="GulimChe" w:eastAsia="GulimChe" w:hAnsi="GulimChe" w:cs="GulimChe"/>
          <w:color w:val="000000"/>
          <w:kern w:val="0"/>
          <w:sz w:val="24"/>
          <w:szCs w:val="24"/>
        </w:rPr>
        <w:t xml:space="preserve">methods </w:t>
      </w:r>
      <w:ins w:id="215" w:author="Author" w:date="2017-06-01T17:05:00Z">
        <w:r w:rsidR="007E4A5A">
          <w:rPr>
            <w:rFonts w:ascii="GulimChe" w:eastAsia="GulimChe" w:hAnsi="GulimChe" w:cs="GulimChe"/>
            <w:color w:val="000000"/>
            <w:kern w:val="0"/>
            <w:sz w:val="24"/>
            <w:szCs w:val="24"/>
          </w:rPr>
          <w:t>have been proposed</w:t>
        </w:r>
      </w:ins>
      <w:del w:id="216" w:author="Author" w:date="2017-06-01T17:05:00Z">
        <w:r w:rsidRPr="00D12EB4" w:rsidDel="007E4A5A">
          <w:rPr>
            <w:rFonts w:ascii="GulimChe" w:eastAsia="GulimChe" w:hAnsi="GulimChe" w:cs="GulimChe"/>
            <w:color w:val="000000"/>
            <w:kern w:val="0"/>
            <w:sz w:val="24"/>
            <w:szCs w:val="24"/>
          </w:rPr>
          <w:delText>for image comparison have been proposed</w:delText>
        </w:r>
      </w:del>
      <w:r w:rsidRPr="00D12EB4">
        <w:rPr>
          <w:rFonts w:ascii="GulimChe" w:eastAsia="GulimChe" w:hAnsi="GulimChe" w:cs="GulimChe"/>
          <w:color w:val="000000"/>
          <w:kern w:val="0"/>
          <w:sz w:val="24"/>
          <w:szCs w:val="24"/>
        </w:rPr>
        <w:t>, such as edge-filtering</w:t>
      </w:r>
      <w:r w:rsidRPr="00D12EB4">
        <w:rPr>
          <w:rFonts w:ascii="GulimChe" w:eastAsia="GulimChe" w:hAnsi="GulimChe" w:cs="GulimChe"/>
          <w:color w:val="800000"/>
          <w:kern w:val="0"/>
          <w:sz w:val="24"/>
          <w:szCs w:val="24"/>
        </w:rPr>
        <w:t>\cite</w:t>
      </w:r>
      <w:r w:rsidRPr="00D12EB4">
        <w:rPr>
          <w:rFonts w:ascii="GulimChe" w:eastAsia="GulimChe" w:hAnsi="GulimChe" w:cs="GulimChe"/>
          <w:color w:val="000000"/>
          <w:kern w:val="0"/>
          <w:sz w:val="24"/>
          <w:szCs w:val="24"/>
        </w:rPr>
        <w:t>{edge}</w:t>
      </w:r>
      <w:ins w:id="217" w:author="Author" w:date="2017-06-01T20:35:00Z">
        <w:r w:rsidR="00AA6A9D">
          <w:rPr>
            <w:rFonts w:ascii="GulimChe" w:eastAsia="GulimChe" w:hAnsi="GulimChe" w:cs="GulimChe"/>
            <w:color w:val="000000"/>
            <w:kern w:val="0"/>
            <w:sz w:val="24"/>
            <w:szCs w:val="24"/>
          </w:rPr>
          <w:t>,</w:t>
        </w:r>
      </w:ins>
      <w:r w:rsidRPr="00D12EB4">
        <w:rPr>
          <w:rFonts w:ascii="GulimChe" w:eastAsia="GulimChe" w:hAnsi="GulimChe" w:cs="GulimChe"/>
          <w:color w:val="000000"/>
          <w:kern w:val="0"/>
          <w:sz w:val="24"/>
          <w:szCs w:val="24"/>
        </w:rPr>
        <w:t xml:space="preserve"> to pre</w:t>
      </w:r>
      <w:del w:id="218" w:author="Author" w:date="2017-06-01T20:35:00Z">
        <w:r w:rsidRPr="00D12EB4" w:rsidDel="00AA6A9D">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 xml:space="preserve">process image data </w:t>
      </w:r>
      <w:del w:id="219" w:author="Author" w:date="2017-06-01T20:35:00Z">
        <w:r w:rsidRPr="00D12EB4" w:rsidDel="00AA6A9D">
          <w:rPr>
            <w:rFonts w:ascii="GulimChe" w:eastAsia="GulimChe" w:hAnsi="GulimChe" w:cs="GulimChe"/>
            <w:color w:val="000000"/>
            <w:kern w:val="0"/>
            <w:sz w:val="24"/>
            <w:szCs w:val="24"/>
          </w:rPr>
          <w:delText xml:space="preserve">in </w:delText>
        </w:r>
      </w:del>
      <w:ins w:id="220" w:author="Author" w:date="2017-06-01T20:35:00Z">
        <w:r w:rsidR="00AA6A9D">
          <w:rPr>
            <w:rFonts w:ascii="GulimChe" w:eastAsia="GulimChe" w:hAnsi="GulimChe" w:cs="GulimChe"/>
            <w:color w:val="000000"/>
            <w:kern w:val="0"/>
            <w:sz w:val="24"/>
            <w:szCs w:val="24"/>
          </w:rPr>
          <w:t>for</w:t>
        </w:r>
        <w:r w:rsidR="00AA6A9D"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this task. </w:t>
      </w:r>
      <w:commentRangeStart w:id="221"/>
      <w:r w:rsidRPr="00D12EB4">
        <w:rPr>
          <w:rFonts w:ascii="GulimChe" w:eastAsia="GulimChe" w:hAnsi="GulimChe" w:cs="GulimChe"/>
          <w:color w:val="000000"/>
          <w:kern w:val="0"/>
          <w:sz w:val="24"/>
          <w:szCs w:val="24"/>
        </w:rPr>
        <w:t>Too much simplified image feature can possibly lose most of information, it might loss most of valuable information of image resulting inefficiency.</w:t>
      </w:r>
      <w:commentRangeEnd w:id="221"/>
      <w:r w:rsidR="007E4A5A">
        <w:rPr>
          <w:rStyle w:val="CommentReference"/>
        </w:rPr>
        <w:commentReference w:id="221"/>
      </w:r>
      <w:r w:rsidRPr="00D12EB4">
        <w:rPr>
          <w:rFonts w:ascii="GulimChe" w:eastAsia="GulimChe" w:hAnsi="GulimChe" w:cs="GulimChe"/>
          <w:color w:val="000000"/>
          <w:kern w:val="0"/>
          <w:sz w:val="24"/>
          <w:szCs w:val="24"/>
        </w:rPr>
        <w:t xml:space="preserve"> </w:t>
      </w:r>
      <w:ins w:id="222" w:author="Author" w:date="2017-06-01T20:38:00Z">
        <w:r w:rsidR="00AA6A9D">
          <w:rPr>
            <w:rFonts w:ascii="GulimChe" w:eastAsia="GulimChe" w:hAnsi="GulimChe" w:cs="GulimChe"/>
            <w:color w:val="000000"/>
            <w:kern w:val="0"/>
            <w:sz w:val="24"/>
            <w:szCs w:val="24"/>
          </w:rPr>
          <w:t xml:space="preserve">For </w:t>
        </w:r>
      </w:ins>
      <w:del w:id="223" w:author="Author" w:date="2017-06-01T20:38:00Z">
        <w:r w:rsidRPr="00D12EB4" w:rsidDel="00AA6A9D">
          <w:rPr>
            <w:rFonts w:ascii="GulimChe" w:eastAsia="GulimChe" w:hAnsi="GulimChe" w:cs="GulimChe"/>
            <w:color w:val="000000"/>
            <w:kern w:val="0"/>
            <w:sz w:val="24"/>
            <w:szCs w:val="24"/>
          </w:rPr>
          <w:delText xml:space="preserve">Because of </w:delText>
        </w:r>
      </w:del>
      <w:r w:rsidRPr="00D12EB4">
        <w:rPr>
          <w:rFonts w:ascii="GulimChe" w:eastAsia="GulimChe" w:hAnsi="GulimChe" w:cs="GulimChe"/>
          <w:color w:val="000000"/>
          <w:kern w:val="0"/>
          <w:sz w:val="24"/>
          <w:szCs w:val="24"/>
        </w:rPr>
        <w:t>these reasons</w:t>
      </w:r>
      <w:ins w:id="224" w:author="Author" w:date="2017-06-01T17:08:00Z">
        <w:r w:rsidR="00A55D46">
          <w:rPr>
            <w:rFonts w:ascii="GulimChe" w:eastAsia="GulimChe" w:hAnsi="GulimChe" w:cs="GulimChe"/>
            <w:color w:val="000000"/>
            <w:kern w:val="0"/>
            <w:sz w:val="24"/>
            <w:szCs w:val="24"/>
          </w:rPr>
          <w:t>,</w:t>
        </w:r>
      </w:ins>
      <w:r w:rsidRPr="00D12EB4">
        <w:rPr>
          <w:rFonts w:ascii="GulimChe" w:eastAsia="GulimChe" w:hAnsi="GulimChe" w:cs="GulimChe"/>
          <w:color w:val="000000"/>
          <w:kern w:val="0"/>
          <w:sz w:val="24"/>
          <w:szCs w:val="24"/>
        </w:rPr>
        <w:t xml:space="preserve"> </w:t>
      </w:r>
      <w:del w:id="225" w:author="Author" w:date="2017-06-01T17:09:00Z">
        <w:r w:rsidRPr="00D12EB4" w:rsidDel="00A55D46">
          <w:rPr>
            <w:rFonts w:ascii="GulimChe" w:eastAsia="GulimChe" w:hAnsi="GulimChe" w:cs="GulimChe"/>
            <w:color w:val="000000"/>
            <w:kern w:val="0"/>
            <w:sz w:val="24"/>
            <w:szCs w:val="24"/>
            <w:u w:val="single"/>
          </w:rPr>
          <w:delText>jacobian</w:delText>
        </w:r>
        <w:r w:rsidRPr="00D12EB4" w:rsidDel="00A55D46">
          <w:rPr>
            <w:rFonts w:ascii="GulimChe" w:eastAsia="GulimChe" w:hAnsi="GulimChe" w:cs="GulimChe"/>
            <w:color w:val="000000"/>
            <w:kern w:val="0"/>
            <w:sz w:val="24"/>
            <w:szCs w:val="24"/>
          </w:rPr>
          <w:delText xml:space="preserve"> </w:delText>
        </w:r>
      </w:del>
      <w:ins w:id="226" w:author="Author" w:date="2017-06-01T17:09:00Z">
        <w:r w:rsidR="00A55D46">
          <w:rPr>
            <w:rFonts w:ascii="GulimChe" w:eastAsia="GulimChe" w:hAnsi="GulimChe" w:cs="GulimChe"/>
            <w:color w:val="000000"/>
            <w:kern w:val="0"/>
            <w:sz w:val="24"/>
            <w:szCs w:val="24"/>
          </w:rPr>
          <w:t xml:space="preserve">the </w:t>
        </w:r>
        <w:r w:rsidR="00A55D46">
          <w:rPr>
            <w:rFonts w:ascii="GulimChe" w:eastAsia="GulimChe" w:hAnsi="GulimChe" w:cs="GulimChe"/>
            <w:color w:val="000000"/>
            <w:kern w:val="0"/>
            <w:sz w:val="24"/>
            <w:szCs w:val="24"/>
            <w:u w:val="single"/>
          </w:rPr>
          <w:t>J</w:t>
        </w:r>
        <w:r w:rsidR="00A55D46" w:rsidRPr="00D12EB4">
          <w:rPr>
            <w:rFonts w:ascii="GulimChe" w:eastAsia="GulimChe" w:hAnsi="GulimChe" w:cs="GulimChe"/>
            <w:color w:val="000000"/>
            <w:kern w:val="0"/>
            <w:sz w:val="24"/>
            <w:szCs w:val="24"/>
            <w:u w:val="single"/>
          </w:rPr>
          <w:t>acobian</w:t>
        </w:r>
        <w:r w:rsidR="00A55D46"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matrix estimation method </w:t>
      </w:r>
      <w:ins w:id="227" w:author="Author" w:date="2017-06-01T17:09:00Z">
        <w:r w:rsidR="00A55D46">
          <w:rPr>
            <w:rFonts w:ascii="GulimChe" w:eastAsia="GulimChe" w:hAnsi="GulimChe" w:cs="GulimChe"/>
            <w:color w:val="000000"/>
            <w:kern w:val="0"/>
            <w:sz w:val="24"/>
            <w:szCs w:val="24"/>
          </w:rPr>
          <w:t xml:space="preserve">is </w:t>
        </w:r>
      </w:ins>
      <w:ins w:id="228" w:author="Author" w:date="2017-06-01T20:38:00Z">
        <w:r w:rsidR="00AA6A9D">
          <w:rPr>
            <w:rFonts w:ascii="GulimChe" w:eastAsia="GulimChe" w:hAnsi="GulimChe" w:cs="GulimChe"/>
            <w:color w:val="000000"/>
            <w:kern w:val="0"/>
            <w:sz w:val="24"/>
            <w:szCs w:val="24"/>
          </w:rPr>
          <w:t xml:space="preserve">unsuitable for </w:t>
        </w:r>
      </w:ins>
      <w:del w:id="229" w:author="Author" w:date="2017-06-01T17:09:00Z">
        <w:r w:rsidRPr="00D12EB4" w:rsidDel="00A55D46">
          <w:rPr>
            <w:rFonts w:ascii="GulimChe" w:eastAsia="GulimChe" w:hAnsi="GulimChe" w:cs="GulimChe"/>
            <w:color w:val="000000"/>
            <w:kern w:val="0"/>
            <w:sz w:val="24"/>
            <w:szCs w:val="24"/>
          </w:rPr>
          <w:delText xml:space="preserve">normally cannot </w:delText>
        </w:r>
      </w:del>
      <w:del w:id="230" w:author="Author" w:date="2017-06-01T20:38:00Z">
        <w:r w:rsidRPr="00D12EB4" w:rsidDel="00AA6A9D">
          <w:rPr>
            <w:rFonts w:ascii="GulimChe" w:eastAsia="GulimChe" w:hAnsi="GulimChe" w:cs="GulimChe"/>
            <w:color w:val="000000"/>
            <w:kern w:val="0"/>
            <w:sz w:val="24"/>
            <w:szCs w:val="24"/>
          </w:rPr>
          <w:delText xml:space="preserve">perform well on </w:delText>
        </w:r>
      </w:del>
      <w:r w:rsidRPr="00D12EB4">
        <w:rPr>
          <w:rFonts w:ascii="GulimChe" w:eastAsia="GulimChe" w:hAnsi="GulimChe" w:cs="GulimChe"/>
          <w:color w:val="000000"/>
          <w:kern w:val="0"/>
          <w:sz w:val="24"/>
          <w:szCs w:val="24"/>
        </w:rPr>
        <w:t xml:space="preserve">most </w:t>
      </w:r>
      <w:del w:id="231" w:author="Author" w:date="2017-06-01T17:09:00Z">
        <w:r w:rsidRPr="00D12EB4" w:rsidDel="00A55D46">
          <w:rPr>
            <w:rFonts w:ascii="GulimChe" w:eastAsia="GulimChe" w:hAnsi="GulimChe" w:cs="GulimChe"/>
            <w:color w:val="000000"/>
            <w:kern w:val="0"/>
            <w:sz w:val="24"/>
            <w:szCs w:val="24"/>
          </w:rPr>
          <w:delText xml:space="preserve">of </w:delText>
        </w:r>
      </w:del>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registration</w:t>
      </w:r>
      <w:del w:id="232" w:author="Author" w:date="2017-06-01T20:38:00Z">
        <w:r w:rsidRPr="00D12EB4" w:rsidDel="00AA6A9D">
          <w:rPr>
            <w:rFonts w:ascii="GulimChe" w:eastAsia="GulimChe" w:hAnsi="GulimChe" w:cs="GulimChe"/>
            <w:color w:val="000000"/>
            <w:kern w:val="0"/>
            <w:sz w:val="24"/>
            <w:szCs w:val="24"/>
          </w:rPr>
          <w:delText xml:space="preserve"> </w:delText>
        </w:r>
      </w:del>
      <w:ins w:id="233" w:author="Author" w:date="2017-06-01T20:38:00Z">
        <w:r w:rsidR="00AA6A9D">
          <w:rPr>
            <w:rFonts w:ascii="GulimChe" w:eastAsia="GulimChe" w:hAnsi="GulimChe" w:cs="GulimChe"/>
            <w:color w:val="000000"/>
            <w:kern w:val="0"/>
            <w:sz w:val="24"/>
            <w:szCs w:val="24"/>
          </w:rPr>
          <w:t xml:space="preserve"> processes</w:t>
        </w:r>
      </w:ins>
      <w:del w:id="234" w:author="Author" w:date="2017-06-01T20:38:00Z">
        <w:r w:rsidRPr="00D12EB4" w:rsidDel="00AA6A9D">
          <w:rPr>
            <w:rFonts w:ascii="GulimChe" w:eastAsia="GulimChe" w:hAnsi="GulimChe" w:cs="GulimChe"/>
            <w:color w:val="000000"/>
            <w:kern w:val="0"/>
            <w:sz w:val="24"/>
            <w:szCs w:val="24"/>
          </w:rPr>
          <w:delText>methods</w:delText>
        </w:r>
      </w:del>
      <w:r w:rsidRPr="00D12EB4">
        <w:rPr>
          <w:rFonts w:ascii="GulimChe" w:eastAsia="GulimChe" w:hAnsi="GulimChe" w:cs="GulimChe"/>
          <w:color w:val="000000"/>
          <w:kern w:val="0"/>
          <w:sz w:val="24"/>
          <w:szCs w:val="24"/>
        </w:rPr>
        <w:t xml:space="preserve">. </w:t>
      </w:r>
      <w:del w:id="235" w:author="Author" w:date="2017-06-01T17:10:00Z">
        <w:r w:rsidRPr="00D12EB4" w:rsidDel="00D33C57">
          <w:rPr>
            <w:rFonts w:ascii="GulimChe" w:eastAsia="GulimChe" w:hAnsi="GulimChe" w:cs="GulimChe"/>
            <w:color w:val="000000"/>
            <w:kern w:val="0"/>
            <w:sz w:val="24"/>
            <w:szCs w:val="24"/>
          </w:rPr>
          <w:delText>Also, t</w:delText>
        </w:r>
      </w:del>
      <w:ins w:id="236" w:author="Author" w:date="2017-06-01T17:10:00Z">
        <w:r w:rsidR="00D33C57">
          <w:rPr>
            <w:rFonts w:ascii="GulimChe" w:eastAsia="GulimChe" w:hAnsi="GulimChe" w:cs="GulimChe"/>
            <w:color w:val="000000"/>
            <w:kern w:val="0"/>
            <w:sz w:val="24"/>
            <w:szCs w:val="24"/>
          </w:rPr>
          <w:t>T</w:t>
        </w:r>
      </w:ins>
      <w:r w:rsidRPr="00D12EB4">
        <w:rPr>
          <w:rFonts w:ascii="GulimChe" w:eastAsia="GulimChe" w:hAnsi="GulimChe" w:cs="GulimChe"/>
          <w:color w:val="000000"/>
          <w:kern w:val="0"/>
          <w:sz w:val="24"/>
          <w:szCs w:val="24"/>
        </w:rPr>
        <w:t xml:space="preserve">here are </w:t>
      </w:r>
      <w:ins w:id="237" w:author="Author" w:date="2017-06-01T17:10:00Z">
        <w:r w:rsidR="00D33C57">
          <w:rPr>
            <w:rFonts w:ascii="GulimChe" w:eastAsia="GulimChe" w:hAnsi="GulimChe" w:cs="GulimChe"/>
            <w:color w:val="000000"/>
            <w:kern w:val="0"/>
            <w:sz w:val="24"/>
            <w:szCs w:val="24"/>
          </w:rPr>
          <w:t xml:space="preserve">also plenty of </w:t>
        </w:r>
      </w:ins>
      <w:del w:id="238" w:author="Author" w:date="2017-06-01T17:10:00Z">
        <w:r w:rsidRPr="00D12EB4" w:rsidDel="00D33C57">
          <w:rPr>
            <w:rFonts w:ascii="GulimChe" w:eastAsia="GulimChe" w:hAnsi="GulimChe" w:cs="GulimChe"/>
            <w:color w:val="000000"/>
            <w:kern w:val="0"/>
            <w:sz w:val="24"/>
            <w:szCs w:val="24"/>
          </w:rPr>
          <w:delText xml:space="preserve">a lot of </w:delText>
        </w:r>
      </w:del>
      <w:r w:rsidRPr="00D12EB4">
        <w:rPr>
          <w:rFonts w:ascii="GulimChe" w:eastAsia="GulimChe" w:hAnsi="GulimChe" w:cs="GulimChe"/>
          <w:color w:val="000000"/>
          <w:kern w:val="0"/>
          <w:sz w:val="24"/>
          <w:szCs w:val="24"/>
        </w:rPr>
        <w:t>method</w:t>
      </w:r>
      <w:ins w:id="239" w:author="Author" w:date="2017-06-01T17:10:00Z">
        <w:r w:rsidR="00D33C57">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to define errors between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 xml:space="preserve"> features </w:t>
      </w:r>
      <w:r w:rsidRPr="00D12EB4">
        <w:rPr>
          <w:rFonts w:ascii="GulimChe" w:eastAsia="GulimChe" w:hAnsi="GulimChe" w:cs="GulimChe"/>
          <w:color w:val="800000"/>
          <w:kern w:val="0"/>
          <w:sz w:val="24"/>
          <w:szCs w:val="24"/>
        </w:rPr>
        <w:t>\cite</w:t>
      </w:r>
      <w:r w:rsidRPr="00D12EB4">
        <w:rPr>
          <w:rFonts w:ascii="GulimChe" w:eastAsia="GulimChe" w:hAnsi="GulimChe" w:cs="GulimChe"/>
          <w:color w:val="000000"/>
          <w:kern w:val="0"/>
          <w:sz w:val="24"/>
          <w:szCs w:val="24"/>
        </w:rPr>
        <w:t>{validation}</w:t>
      </w:r>
      <w:del w:id="240" w:author="Author" w:date="2017-06-01T17:11:00Z">
        <w:r w:rsidRPr="00D12EB4" w:rsidDel="00D33C57">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 xml:space="preserve"> and optimize errors. </w:t>
      </w:r>
      <w:del w:id="241" w:author="Author" w:date="2017-06-01T17:13:00Z">
        <w:r w:rsidRPr="00D12EB4" w:rsidDel="00D33C57">
          <w:rPr>
            <w:rFonts w:ascii="GulimChe" w:eastAsia="GulimChe" w:hAnsi="GulimChe" w:cs="GulimChe"/>
            <w:color w:val="000000"/>
            <w:kern w:val="0"/>
            <w:sz w:val="24"/>
            <w:szCs w:val="24"/>
          </w:rPr>
          <w:delText>The o</w:delText>
        </w:r>
      </w:del>
      <w:ins w:id="242" w:author="Author" w:date="2017-06-01T17:13:00Z">
        <w:r w:rsidR="00D33C57">
          <w:rPr>
            <w:rFonts w:ascii="GulimChe" w:eastAsia="GulimChe" w:hAnsi="GulimChe" w:cs="GulimChe"/>
            <w:color w:val="000000"/>
            <w:kern w:val="0"/>
            <w:sz w:val="24"/>
            <w:szCs w:val="24"/>
          </w:rPr>
          <w:t>O</w:t>
        </w:r>
      </w:ins>
      <w:r w:rsidRPr="00D12EB4">
        <w:rPr>
          <w:rFonts w:ascii="GulimChe" w:eastAsia="GulimChe" w:hAnsi="GulimChe" w:cs="GulimChe"/>
          <w:color w:val="000000"/>
          <w:kern w:val="0"/>
          <w:sz w:val="24"/>
          <w:szCs w:val="24"/>
        </w:rPr>
        <w:t xml:space="preserve">ptimization is normally </w:t>
      </w:r>
      <w:ins w:id="243" w:author="Author" w:date="2017-06-01T20:39:00Z">
        <w:r w:rsidR="00AA6A9D">
          <w:rPr>
            <w:rFonts w:ascii="GulimChe" w:eastAsia="GulimChe" w:hAnsi="GulimChe" w:cs="GulimChe"/>
            <w:color w:val="000000"/>
            <w:kern w:val="0"/>
            <w:sz w:val="24"/>
            <w:szCs w:val="24"/>
          </w:rPr>
          <w:t xml:space="preserve">conducted </w:t>
        </w:r>
      </w:ins>
      <w:del w:id="244" w:author="Author" w:date="2017-06-01T20:39:00Z">
        <w:r w:rsidRPr="00D12EB4" w:rsidDel="00AA6A9D">
          <w:rPr>
            <w:rFonts w:ascii="GulimChe" w:eastAsia="GulimChe" w:hAnsi="GulimChe" w:cs="GulimChe"/>
            <w:color w:val="000000"/>
            <w:kern w:val="0"/>
            <w:sz w:val="24"/>
            <w:szCs w:val="24"/>
          </w:rPr>
          <w:delText xml:space="preserve">applied </w:delText>
        </w:r>
      </w:del>
      <w:ins w:id="245" w:author="Author" w:date="2017-06-01T17:12:00Z">
        <w:r w:rsidR="00D33C57">
          <w:rPr>
            <w:rFonts w:ascii="GulimChe" w:eastAsia="GulimChe" w:hAnsi="GulimChe" w:cs="GulimChe"/>
            <w:color w:val="000000"/>
            <w:kern w:val="0"/>
            <w:sz w:val="24"/>
            <w:szCs w:val="24"/>
          </w:rPr>
          <w:t xml:space="preserve">using </w:t>
        </w:r>
      </w:ins>
      <w:del w:id="246" w:author="Author" w:date="2017-06-01T17:12:00Z">
        <w:r w:rsidRPr="00D12EB4" w:rsidDel="00D33C57">
          <w:rPr>
            <w:rFonts w:ascii="GulimChe" w:eastAsia="GulimChe" w:hAnsi="GulimChe" w:cs="GulimChe"/>
            <w:color w:val="000000"/>
            <w:kern w:val="0"/>
            <w:sz w:val="24"/>
            <w:szCs w:val="24"/>
          </w:rPr>
          <w:delText xml:space="preserve">in an </w:delText>
        </w:r>
      </w:del>
      <w:r w:rsidRPr="00D12EB4">
        <w:rPr>
          <w:rFonts w:ascii="GulimChe" w:eastAsia="GulimChe" w:hAnsi="GulimChe" w:cs="GulimChe"/>
          <w:color w:val="000000"/>
          <w:kern w:val="0"/>
          <w:sz w:val="24"/>
          <w:szCs w:val="24"/>
        </w:rPr>
        <w:t xml:space="preserve">iterative </w:t>
      </w:r>
      <w:ins w:id="247" w:author="Author" w:date="2017-06-01T17:12:00Z">
        <w:r w:rsidR="00D33C57">
          <w:rPr>
            <w:rFonts w:ascii="GulimChe" w:eastAsia="GulimChe" w:hAnsi="GulimChe" w:cs="GulimChe"/>
            <w:color w:val="000000"/>
            <w:kern w:val="0"/>
            <w:sz w:val="24"/>
            <w:szCs w:val="24"/>
          </w:rPr>
          <w:t xml:space="preserve">methods, </w:t>
        </w:r>
      </w:ins>
      <w:del w:id="248" w:author="Author" w:date="2017-06-01T17:12:00Z">
        <w:r w:rsidRPr="00D12EB4" w:rsidDel="00D33C57">
          <w:rPr>
            <w:rFonts w:ascii="GulimChe" w:eastAsia="GulimChe" w:hAnsi="GulimChe" w:cs="GulimChe"/>
            <w:color w:val="000000"/>
            <w:kern w:val="0"/>
            <w:sz w:val="24"/>
            <w:szCs w:val="24"/>
          </w:rPr>
          <w:delText xml:space="preserve">way </w:delText>
        </w:r>
      </w:del>
      <w:r w:rsidRPr="00D12EB4">
        <w:rPr>
          <w:rFonts w:ascii="GulimChe" w:eastAsia="GulimChe" w:hAnsi="GulimChe" w:cs="GulimChe"/>
          <w:color w:val="000000"/>
          <w:kern w:val="0"/>
          <w:sz w:val="24"/>
          <w:szCs w:val="24"/>
        </w:rPr>
        <w:t>such as simulated annealing algorithms</w:t>
      </w:r>
      <w:r w:rsidRPr="00D12EB4">
        <w:rPr>
          <w:rFonts w:ascii="GulimChe" w:eastAsia="GulimChe" w:hAnsi="GulimChe" w:cs="GulimChe"/>
          <w:color w:val="800000"/>
          <w:kern w:val="0"/>
          <w:sz w:val="24"/>
          <w:szCs w:val="24"/>
        </w:rPr>
        <w:t>\cite</w:t>
      </w:r>
      <w:r w:rsidRPr="00D12EB4">
        <w:rPr>
          <w:rFonts w:ascii="GulimChe" w:eastAsia="GulimChe" w:hAnsi="GulimChe" w:cs="GulimChe"/>
          <w:color w:val="000000"/>
          <w:kern w:val="0"/>
          <w:sz w:val="24"/>
          <w:szCs w:val="24"/>
        </w:rPr>
        <w:t xml:space="preserve">{edge}. </w:t>
      </w:r>
      <w:ins w:id="249" w:author="Author" w:date="2017-06-01T20:40:00Z">
        <w:r w:rsidR="00B83B83">
          <w:rPr>
            <w:rFonts w:ascii="GulimChe" w:eastAsia="GulimChe" w:hAnsi="GulimChe" w:cs="GulimChe"/>
            <w:color w:val="000000"/>
            <w:kern w:val="0"/>
            <w:sz w:val="24"/>
            <w:szCs w:val="24"/>
          </w:rPr>
          <w:t xml:space="preserve">However, </w:t>
        </w:r>
      </w:ins>
      <w:del w:id="250" w:author="Author" w:date="2017-06-01T20:40:00Z">
        <w:r w:rsidRPr="00D12EB4" w:rsidDel="00B83B83">
          <w:rPr>
            <w:rFonts w:ascii="GulimChe" w:eastAsia="GulimChe" w:hAnsi="GulimChe" w:cs="GulimChe"/>
            <w:color w:val="000000"/>
            <w:kern w:val="0"/>
            <w:sz w:val="24"/>
            <w:szCs w:val="24"/>
          </w:rPr>
          <w:delText xml:space="preserve">This </w:delText>
        </w:r>
      </w:del>
      <w:ins w:id="251" w:author="Author" w:date="2017-06-01T20:40:00Z">
        <w:r w:rsidR="00B83B83">
          <w:rPr>
            <w:rFonts w:ascii="GulimChe" w:eastAsia="GulimChe" w:hAnsi="GulimChe" w:cs="GulimChe"/>
            <w:color w:val="000000"/>
            <w:kern w:val="0"/>
            <w:sz w:val="24"/>
            <w:szCs w:val="24"/>
          </w:rPr>
          <w:t>t</w:t>
        </w:r>
        <w:r w:rsidR="00B83B83" w:rsidRPr="00D12EB4">
          <w:rPr>
            <w:rFonts w:ascii="GulimChe" w:eastAsia="GulimChe" w:hAnsi="GulimChe" w:cs="GulimChe"/>
            <w:color w:val="000000"/>
            <w:kern w:val="0"/>
            <w:sz w:val="24"/>
            <w:szCs w:val="24"/>
          </w:rPr>
          <w:t xml:space="preserve">his </w:t>
        </w:r>
      </w:ins>
      <w:r w:rsidRPr="00D12EB4">
        <w:rPr>
          <w:rFonts w:ascii="GulimChe" w:eastAsia="GulimChe" w:hAnsi="GulimChe" w:cs="GulimChe"/>
          <w:color w:val="000000"/>
          <w:kern w:val="0"/>
          <w:sz w:val="24"/>
          <w:szCs w:val="24"/>
        </w:rPr>
        <w:t>optimization task also has limitations such as local minima</w:t>
      </w:r>
      <w:del w:id="252" w:author="Author" w:date="2017-06-01T17:13:00Z">
        <w:r w:rsidRPr="00D12EB4" w:rsidDel="00D33C57">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 xml:space="preserve"> or unnecessary search</w:t>
      </w:r>
      <w:ins w:id="253" w:author="Author" w:date="2017-06-01T20:40:00Z">
        <w:r w:rsidR="00B83B83">
          <w:rPr>
            <w:rFonts w:ascii="GulimChe" w:eastAsia="GulimChe" w:hAnsi="GulimChe" w:cs="GulimChe"/>
            <w:color w:val="000000"/>
            <w:kern w:val="0"/>
            <w:sz w:val="24"/>
            <w:szCs w:val="24"/>
          </w:rPr>
          <w:t>es</w:t>
        </w:r>
      </w:ins>
      <w:del w:id="254" w:author="Author" w:date="2017-06-01T20:40:00Z">
        <w:r w:rsidRPr="00D12EB4" w:rsidDel="00B83B83">
          <w:rPr>
            <w:rFonts w:ascii="GulimChe" w:eastAsia="GulimChe" w:hAnsi="GulimChe" w:cs="GulimChe"/>
            <w:color w:val="000000"/>
            <w:kern w:val="0"/>
            <w:sz w:val="24"/>
            <w:szCs w:val="24"/>
          </w:rPr>
          <w:delText>ing</w:delText>
        </w:r>
      </w:del>
      <w:r w:rsidRPr="00D12EB4">
        <w:rPr>
          <w:rFonts w:ascii="GulimChe" w:eastAsia="GulimChe" w:hAnsi="GulimChe" w:cs="GulimChe"/>
          <w:color w:val="000000"/>
          <w:kern w:val="0"/>
          <w:sz w:val="24"/>
          <w:szCs w:val="24"/>
        </w:rPr>
        <w:t>.</w:t>
      </w:r>
      <w:r w:rsidRPr="00D12EB4">
        <w:rPr>
          <w:rFonts w:ascii="GulimChe" w:eastAsia="GulimChe" w:hAnsi="GulimChe" w:cs="GulimChe"/>
          <w:color w:val="8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lastRenderedPageBreak/>
        <w:t xml:space="preserve"> In recent years, deep learning method</w:t>
      </w:r>
      <w:ins w:id="255" w:author="Author" w:date="2017-06-01T17:13:00Z">
        <w:r w:rsidR="00EE2856">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w:t>
      </w:r>
      <w:del w:id="256" w:author="Author" w:date="2017-06-01T17:13:00Z">
        <w:r w:rsidRPr="00D12EB4" w:rsidDel="00EE2856">
          <w:rPr>
            <w:rFonts w:ascii="GulimChe" w:eastAsia="GulimChe" w:hAnsi="GulimChe" w:cs="GulimChe"/>
            <w:color w:val="000000"/>
            <w:kern w:val="0"/>
            <w:sz w:val="24"/>
            <w:szCs w:val="24"/>
          </w:rPr>
          <w:delText xml:space="preserve">has </w:delText>
        </w:r>
      </w:del>
      <w:ins w:id="257" w:author="Author" w:date="2017-06-01T17:13:00Z">
        <w:r w:rsidR="00EE2856" w:rsidRPr="00D12EB4">
          <w:rPr>
            <w:rFonts w:ascii="GulimChe" w:eastAsia="GulimChe" w:hAnsi="GulimChe" w:cs="GulimChe"/>
            <w:color w:val="000000"/>
            <w:kern w:val="0"/>
            <w:sz w:val="24"/>
            <w:szCs w:val="24"/>
          </w:rPr>
          <w:t>ha</w:t>
        </w:r>
        <w:r w:rsidR="00EE2856">
          <w:rPr>
            <w:rFonts w:ascii="GulimChe" w:eastAsia="GulimChe" w:hAnsi="GulimChe" w:cs="GulimChe"/>
            <w:color w:val="000000"/>
            <w:kern w:val="0"/>
            <w:sz w:val="24"/>
            <w:szCs w:val="24"/>
          </w:rPr>
          <w:t>ve</w:t>
        </w:r>
        <w:r w:rsidR="00EE2856"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attracted </w:t>
      </w:r>
      <w:ins w:id="258" w:author="Author" w:date="2017-06-01T17:13:00Z">
        <w:r w:rsidR="00EE2856">
          <w:rPr>
            <w:rFonts w:ascii="GulimChe" w:eastAsia="GulimChe" w:hAnsi="GulimChe" w:cs="GulimChe"/>
            <w:color w:val="000000"/>
            <w:kern w:val="0"/>
            <w:sz w:val="24"/>
            <w:szCs w:val="24"/>
          </w:rPr>
          <w:t xml:space="preserve">interest </w:t>
        </w:r>
      </w:ins>
      <w:del w:id="259" w:author="Author" w:date="2017-06-01T17:13:00Z">
        <w:r w:rsidRPr="00D12EB4" w:rsidDel="00EE2856">
          <w:rPr>
            <w:rFonts w:ascii="GulimChe" w:eastAsia="GulimChe" w:hAnsi="GulimChe" w:cs="GulimChe"/>
            <w:color w:val="000000"/>
            <w:kern w:val="0"/>
            <w:sz w:val="24"/>
            <w:szCs w:val="24"/>
          </w:rPr>
          <w:delText>a lot of attention when</w:delText>
        </w:r>
      </w:del>
      <w:ins w:id="260" w:author="Author" w:date="2017-06-01T17:13:00Z">
        <w:r w:rsidR="00EE2856">
          <w:rPr>
            <w:rFonts w:ascii="GulimChe" w:eastAsia="GulimChe" w:hAnsi="GulimChe" w:cs="GulimChe"/>
            <w:color w:val="000000"/>
            <w:kern w:val="0"/>
            <w:sz w:val="24"/>
            <w:szCs w:val="24"/>
          </w:rPr>
          <w:t>for</w:t>
        </w:r>
      </w:ins>
      <w:r w:rsidRPr="00D12EB4">
        <w:rPr>
          <w:rFonts w:ascii="GulimChe" w:eastAsia="GulimChe" w:hAnsi="GulimChe" w:cs="GulimChe"/>
          <w:color w:val="000000"/>
          <w:kern w:val="0"/>
          <w:sz w:val="24"/>
          <w:szCs w:val="24"/>
        </w:rPr>
        <w:t xml:space="preserve"> solving optimization problems</w:t>
      </w:r>
      <w:del w:id="261" w:author="Author" w:date="2017-06-01T17:13:00Z">
        <w:r w:rsidRPr="00D12EB4" w:rsidDel="0003584B">
          <w:rPr>
            <w:rFonts w:ascii="GulimChe" w:eastAsia="GulimChe" w:hAnsi="GulimChe" w:cs="GulimChe"/>
            <w:color w:val="000000"/>
            <w:kern w:val="0"/>
            <w:sz w:val="24"/>
            <w:szCs w:val="24"/>
          </w:rPr>
          <w:delText>. Especially</w:delText>
        </w:r>
      </w:del>
      <w:r w:rsidRPr="00D12EB4">
        <w:rPr>
          <w:rFonts w:ascii="GulimChe" w:eastAsia="GulimChe" w:hAnsi="GulimChe" w:cs="GulimChe"/>
          <w:color w:val="000000"/>
          <w:kern w:val="0"/>
          <w:sz w:val="24"/>
          <w:szCs w:val="24"/>
        </w:rPr>
        <w:t xml:space="preserve"> in image or natural language processing, Most state-of-the-art methods are based on deep learning</w:t>
      </w:r>
      <w:r w:rsidRPr="00D12EB4">
        <w:rPr>
          <w:rFonts w:ascii="GulimChe" w:eastAsia="GulimChe" w:hAnsi="GulimChe" w:cs="GulimChe"/>
          <w:color w:val="800000"/>
          <w:kern w:val="0"/>
          <w:sz w:val="24"/>
          <w:szCs w:val="24"/>
        </w:rPr>
        <w:t>\cite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deepimage</w:t>
      </w: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0000"/>
          <w:kern w:val="0"/>
          <w:sz w:val="24"/>
          <w:szCs w:val="24"/>
          <w:u w:val="single"/>
        </w:rPr>
        <w:t>deeplanguage</w:t>
      </w:r>
      <w:r w:rsidRPr="00D12EB4">
        <w:rPr>
          <w:rFonts w:ascii="GulimChe" w:eastAsia="GulimChe" w:hAnsi="GulimChe" w:cs="GulimChe"/>
          <w:color w:val="000000"/>
          <w:kern w:val="0"/>
          <w:sz w:val="24"/>
          <w:szCs w:val="24"/>
        </w:rPr>
        <w:t xml:space="preserve">}. </w:t>
      </w:r>
      <w:del w:id="262" w:author="Author" w:date="2017-06-01T17:14:00Z">
        <w:r w:rsidRPr="00D12EB4" w:rsidDel="002F1CB1">
          <w:rPr>
            <w:rFonts w:ascii="GulimChe" w:eastAsia="GulimChe" w:hAnsi="GulimChe" w:cs="GulimChe"/>
            <w:color w:val="000000"/>
            <w:kern w:val="0"/>
            <w:sz w:val="24"/>
            <w:szCs w:val="24"/>
          </w:rPr>
          <w:delText xml:space="preserve">in </w:delText>
        </w:r>
      </w:del>
      <w:ins w:id="263" w:author="Author" w:date="2017-06-01T17:14:00Z">
        <w:r w:rsidR="002F1CB1">
          <w:rPr>
            <w:rFonts w:ascii="GulimChe" w:eastAsia="GulimChe" w:hAnsi="GulimChe" w:cs="GulimChe"/>
            <w:color w:val="000000"/>
            <w:kern w:val="0"/>
            <w:sz w:val="24"/>
            <w:szCs w:val="24"/>
          </w:rPr>
          <w:t xml:space="preserve">For </w:t>
        </w:r>
      </w:ins>
      <w:r w:rsidRPr="00D12EB4">
        <w:rPr>
          <w:rFonts w:ascii="GulimChe" w:eastAsia="GulimChe" w:hAnsi="GulimChe" w:cs="GulimChe"/>
          <w:color w:val="000000"/>
          <w:kern w:val="0"/>
          <w:sz w:val="24"/>
          <w:szCs w:val="24"/>
        </w:rPr>
        <w:t xml:space="preserve">problems with very </w:t>
      </w:r>
      <w:ins w:id="264" w:author="Author" w:date="2017-06-01T20:40:00Z">
        <w:r w:rsidR="00B83B83">
          <w:rPr>
            <w:rFonts w:ascii="GulimChe" w:eastAsia="GulimChe" w:hAnsi="GulimChe" w:cs="GulimChe"/>
            <w:color w:val="000000"/>
            <w:kern w:val="0"/>
            <w:sz w:val="24"/>
            <w:szCs w:val="24"/>
          </w:rPr>
          <w:t xml:space="preserve">a </w:t>
        </w:r>
      </w:ins>
      <w:r w:rsidRPr="00D12EB4">
        <w:rPr>
          <w:rFonts w:ascii="GulimChe" w:eastAsia="GulimChe" w:hAnsi="GulimChe" w:cs="GulimChe"/>
          <w:color w:val="000000"/>
          <w:kern w:val="0"/>
          <w:sz w:val="24"/>
          <w:szCs w:val="24"/>
        </w:rPr>
        <w:t>large search</w:t>
      </w:r>
      <w:del w:id="265" w:author="Author" w:date="2017-06-01T20:41:00Z">
        <w:r w:rsidRPr="00D12EB4" w:rsidDel="00B83B83">
          <w:rPr>
            <w:rFonts w:ascii="GulimChe" w:eastAsia="GulimChe" w:hAnsi="GulimChe" w:cs="GulimChe"/>
            <w:color w:val="000000"/>
            <w:kern w:val="0"/>
            <w:sz w:val="24"/>
            <w:szCs w:val="24"/>
          </w:rPr>
          <w:delText>ing</w:delText>
        </w:r>
      </w:del>
      <w:r w:rsidRPr="00D12EB4">
        <w:rPr>
          <w:rFonts w:ascii="GulimChe" w:eastAsia="GulimChe" w:hAnsi="GulimChe" w:cs="GulimChe"/>
          <w:color w:val="000000"/>
          <w:kern w:val="0"/>
          <w:sz w:val="24"/>
          <w:szCs w:val="24"/>
        </w:rPr>
        <w:t xml:space="preserve"> space such as </w:t>
      </w:r>
      <w:ins w:id="266" w:author="Author" w:date="2017-06-01T20:40:00Z">
        <w:r w:rsidR="00B83B83">
          <w:rPr>
            <w:rFonts w:ascii="GulimChe" w:eastAsia="GulimChe" w:hAnsi="GulimChe" w:cs="GulimChe"/>
            <w:color w:val="000000"/>
            <w:kern w:val="0"/>
            <w:sz w:val="24"/>
            <w:szCs w:val="24"/>
          </w:rPr>
          <w:t xml:space="preserve">game </w:t>
        </w:r>
      </w:ins>
      <w:r w:rsidRPr="00D12EB4">
        <w:rPr>
          <w:rFonts w:ascii="GulimChe" w:eastAsia="GulimChe" w:hAnsi="GulimChe" w:cs="GulimChe"/>
          <w:color w:val="000000"/>
          <w:kern w:val="0"/>
          <w:sz w:val="24"/>
          <w:szCs w:val="24"/>
        </w:rPr>
        <w:t>playing</w:t>
      </w:r>
      <w:del w:id="267" w:author="Author" w:date="2017-06-01T20:40:00Z">
        <w:r w:rsidRPr="00D12EB4" w:rsidDel="00B83B83">
          <w:rPr>
            <w:rFonts w:ascii="GulimChe" w:eastAsia="GulimChe" w:hAnsi="GulimChe" w:cs="GulimChe"/>
            <w:color w:val="000000"/>
            <w:kern w:val="0"/>
            <w:sz w:val="24"/>
            <w:szCs w:val="24"/>
          </w:rPr>
          <w:delText xml:space="preserve"> games</w:delText>
        </w:r>
      </w:del>
      <w:del w:id="268" w:author="Author" w:date="2017-06-01T17:43:00Z">
        <w:r w:rsidRPr="00D12EB4" w:rsidDel="00B032A4">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 xml:space="preserve"> or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registration, deep reinforcement learning method</w:t>
      </w:r>
      <w:ins w:id="269" w:author="Author" w:date="2017-06-01T20:41:00Z">
        <w:r w:rsidR="00B83B83">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w:t>
      </w:r>
      <w:ins w:id="270" w:author="Author" w:date="2017-06-01T20:41:00Z">
        <w:r w:rsidR="00B83B83">
          <w:rPr>
            <w:rFonts w:ascii="GulimChe" w:eastAsia="GulimChe" w:hAnsi="GulimChe" w:cs="GulimChe"/>
            <w:color w:val="000000"/>
            <w:kern w:val="0"/>
            <w:sz w:val="24"/>
            <w:szCs w:val="24"/>
          </w:rPr>
          <w:t xml:space="preserve">are often </w:t>
        </w:r>
      </w:ins>
      <w:del w:id="271" w:author="Author" w:date="2017-06-01T20:41:00Z">
        <w:r w:rsidRPr="00D12EB4" w:rsidDel="00B83B83">
          <w:rPr>
            <w:rFonts w:ascii="GulimChe" w:eastAsia="GulimChe" w:hAnsi="GulimChe" w:cs="GulimChe"/>
            <w:color w:val="000000"/>
            <w:kern w:val="0"/>
            <w:sz w:val="24"/>
            <w:szCs w:val="24"/>
          </w:rPr>
          <w:delText xml:space="preserve">is commonly </w:delText>
        </w:r>
      </w:del>
      <w:r w:rsidRPr="00D12EB4">
        <w:rPr>
          <w:rFonts w:ascii="GulimChe" w:eastAsia="GulimChe" w:hAnsi="GulimChe" w:cs="GulimChe"/>
          <w:color w:val="000000"/>
          <w:kern w:val="0"/>
          <w:sz w:val="24"/>
          <w:szCs w:val="24"/>
        </w:rPr>
        <w:t xml:space="preserve">used. </w:t>
      </w:r>
      <w:ins w:id="272" w:author="Author" w:date="2017-06-01T17:44:00Z">
        <w:r w:rsidR="00B032A4">
          <w:rPr>
            <w:rFonts w:ascii="GulimChe" w:eastAsia="GulimChe" w:hAnsi="GulimChe" w:cs="GulimChe"/>
            <w:color w:val="000000"/>
            <w:kern w:val="0"/>
            <w:sz w:val="24"/>
            <w:szCs w:val="24"/>
          </w:rPr>
          <w:t xml:space="preserve">The </w:t>
        </w:r>
      </w:ins>
      <w:commentRangeStart w:id="273"/>
      <w:del w:id="274" w:author="Author" w:date="2017-06-01T17:44:00Z">
        <w:r w:rsidRPr="00D12EB4" w:rsidDel="00B032A4">
          <w:rPr>
            <w:rFonts w:ascii="GulimChe" w:eastAsia="GulimChe" w:hAnsi="GulimChe" w:cs="GulimChe"/>
            <w:color w:val="000000"/>
            <w:kern w:val="0"/>
            <w:sz w:val="24"/>
            <w:szCs w:val="24"/>
          </w:rPr>
          <w:delText xml:space="preserve">Current </w:delText>
        </w:r>
      </w:del>
      <w:ins w:id="275" w:author="Author" w:date="2017-06-01T17:44:00Z">
        <w:r w:rsidR="00B032A4">
          <w:rPr>
            <w:rFonts w:ascii="GulimChe" w:eastAsia="GulimChe" w:hAnsi="GulimChe" w:cs="GulimChe"/>
            <w:color w:val="000000"/>
            <w:kern w:val="0"/>
            <w:sz w:val="24"/>
            <w:szCs w:val="24"/>
          </w:rPr>
          <w:t>c</w:t>
        </w:r>
        <w:r w:rsidR="00B032A4" w:rsidRPr="00D12EB4">
          <w:rPr>
            <w:rFonts w:ascii="GulimChe" w:eastAsia="GulimChe" w:hAnsi="GulimChe" w:cs="GulimChe"/>
            <w:color w:val="000000"/>
            <w:kern w:val="0"/>
            <w:sz w:val="24"/>
            <w:szCs w:val="24"/>
          </w:rPr>
          <w:t xml:space="preserve">urrent </w:t>
        </w:r>
      </w:ins>
      <w:r w:rsidRPr="00D12EB4">
        <w:rPr>
          <w:rFonts w:ascii="GulimChe" w:eastAsia="GulimChe" w:hAnsi="GulimChe" w:cs="GulimChe"/>
          <w:color w:val="000000"/>
          <w:kern w:val="0"/>
          <w:sz w:val="24"/>
          <w:szCs w:val="24"/>
        </w:rPr>
        <w:t>state-of-art reinforcement learning method</w:t>
      </w:r>
      <w:commentRangeEnd w:id="273"/>
      <w:r w:rsidR="00B83B83">
        <w:rPr>
          <w:rStyle w:val="CommentReference"/>
        </w:rPr>
        <w:commentReference w:id="273"/>
      </w:r>
      <w:r w:rsidRPr="00D12EB4">
        <w:rPr>
          <w:rFonts w:ascii="GulimChe" w:eastAsia="GulimChe" w:hAnsi="GulimChe" w:cs="GulimChe"/>
          <w:color w:val="000000"/>
          <w:kern w:val="0"/>
          <w:sz w:val="24"/>
          <w:szCs w:val="24"/>
        </w:rPr>
        <w:t xml:space="preserve"> is </w:t>
      </w:r>
      <w:commentRangeStart w:id="276"/>
      <w:r w:rsidRPr="00D12EB4">
        <w:rPr>
          <w:rFonts w:ascii="GulimChe" w:eastAsia="GulimChe" w:hAnsi="GulimChe" w:cs="GulimChe"/>
          <w:color w:val="000000"/>
          <w:kern w:val="0"/>
          <w:sz w:val="24"/>
          <w:szCs w:val="24"/>
        </w:rPr>
        <w:t>Deep Q-</w:t>
      </w:r>
      <w:ins w:id="277" w:author="Author" w:date="2017-06-01T20:44:00Z">
        <w:r w:rsidR="008E6401">
          <w:rPr>
            <w:rFonts w:ascii="GulimChe" w:eastAsia="GulimChe" w:hAnsi="GulimChe" w:cs="GulimChe"/>
            <w:color w:val="000000"/>
            <w:kern w:val="0"/>
            <w:sz w:val="24"/>
            <w:szCs w:val="24"/>
          </w:rPr>
          <w:t xml:space="preserve">Network </w:t>
        </w:r>
      </w:ins>
      <w:del w:id="278" w:author="Author" w:date="2017-06-01T20:45:00Z">
        <w:r w:rsidRPr="00D12EB4" w:rsidDel="008E6401">
          <w:rPr>
            <w:rFonts w:ascii="GulimChe" w:eastAsia="GulimChe" w:hAnsi="GulimChe" w:cs="GulimChe"/>
            <w:color w:val="000000"/>
            <w:kern w:val="0"/>
            <w:sz w:val="24"/>
            <w:szCs w:val="24"/>
          </w:rPr>
          <w:delText>learning</w:delText>
        </w:r>
      </w:del>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DQN</w:t>
      </w:r>
      <w:r w:rsidRPr="00D12EB4">
        <w:rPr>
          <w:rFonts w:ascii="GulimChe" w:eastAsia="GulimChe" w:hAnsi="GulimChe" w:cs="GulimChe"/>
          <w:color w:val="000000"/>
          <w:kern w:val="0"/>
          <w:sz w:val="24"/>
          <w:szCs w:val="24"/>
        </w:rPr>
        <w:t>)</w:t>
      </w:r>
      <w:r w:rsidRPr="00D12EB4">
        <w:rPr>
          <w:rFonts w:ascii="GulimChe" w:eastAsia="GulimChe" w:hAnsi="GulimChe" w:cs="GulimChe"/>
          <w:color w:val="800000"/>
          <w:kern w:val="0"/>
          <w:sz w:val="24"/>
          <w:szCs w:val="24"/>
        </w:rPr>
        <w:t>\cite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dqn</w:t>
      </w:r>
      <w:r w:rsidRPr="00D12EB4">
        <w:rPr>
          <w:rFonts w:ascii="GulimChe" w:eastAsia="GulimChe" w:hAnsi="GulimChe" w:cs="GulimChe"/>
          <w:color w:val="000000"/>
          <w:kern w:val="0"/>
          <w:sz w:val="24"/>
          <w:szCs w:val="24"/>
        </w:rPr>
        <w:t xml:space="preserve">} </w:t>
      </w:r>
      <w:ins w:id="279" w:author="Author" w:date="2017-06-01T20:45:00Z">
        <w:r w:rsidR="008E6401">
          <w:rPr>
            <w:rFonts w:ascii="GulimChe" w:eastAsia="GulimChe" w:hAnsi="GulimChe" w:cs="GulimChe"/>
            <w:color w:val="000000"/>
            <w:kern w:val="0"/>
            <w:sz w:val="24"/>
            <w:szCs w:val="24"/>
          </w:rPr>
          <w:t>learning</w:t>
        </w:r>
      </w:ins>
      <w:commentRangeEnd w:id="276"/>
      <w:ins w:id="280" w:author="Author" w:date="2017-06-01T20:46:00Z">
        <w:r w:rsidR="008E6401">
          <w:rPr>
            <w:rStyle w:val="CommentReference"/>
          </w:rPr>
          <w:commentReference w:id="276"/>
        </w:r>
      </w:ins>
      <w:ins w:id="281" w:author="Author" w:date="2017-06-01T20:45:00Z">
        <w:r w:rsidR="008E6401">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proposed by </w:t>
      </w:r>
      <w:r w:rsidRPr="00D12EB4">
        <w:rPr>
          <w:rFonts w:ascii="GulimChe" w:eastAsia="GulimChe" w:hAnsi="GulimChe" w:cs="GulimChe"/>
          <w:color w:val="800000"/>
          <w:kern w:val="0"/>
          <w:sz w:val="24"/>
          <w:szCs w:val="24"/>
        </w:rPr>
        <w:t>\emph</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DeepMind</w:t>
      </w:r>
      <w:r w:rsidRPr="00D12EB4">
        <w:rPr>
          <w:rFonts w:ascii="GulimChe" w:eastAsia="GulimChe" w:hAnsi="GulimChe" w:cs="GulimChe"/>
          <w:color w:val="000000"/>
          <w:kern w:val="0"/>
          <w:sz w:val="24"/>
          <w:szCs w:val="24"/>
        </w:rPr>
        <w:t xml:space="preserve">}. </w:t>
      </w:r>
      <w:del w:id="282" w:author="Author" w:date="2017-06-01T20:42:00Z">
        <w:r w:rsidRPr="00D12EB4" w:rsidDel="001420F9">
          <w:rPr>
            <w:rFonts w:ascii="GulimChe" w:eastAsia="GulimChe" w:hAnsi="GulimChe" w:cs="GulimChe"/>
            <w:color w:val="000000"/>
            <w:kern w:val="0"/>
            <w:sz w:val="24"/>
            <w:szCs w:val="24"/>
          </w:rPr>
          <w:delText>This learning method</w:delText>
        </w:r>
      </w:del>
      <w:ins w:id="283" w:author="Author" w:date="2017-06-01T20:42:00Z">
        <w:r w:rsidR="001420F9">
          <w:rPr>
            <w:rFonts w:ascii="GulimChe" w:eastAsia="GulimChe" w:hAnsi="GulimChe" w:cs="GulimChe"/>
            <w:color w:val="000000"/>
            <w:kern w:val="0"/>
            <w:sz w:val="24"/>
            <w:szCs w:val="24"/>
          </w:rPr>
          <w:t xml:space="preserve">DQN </w:t>
        </w:r>
      </w:ins>
      <w:del w:id="284" w:author="Author" w:date="2017-06-01T20:46:00Z">
        <w:r w:rsidRPr="00D12EB4" w:rsidDel="008E6401">
          <w:rPr>
            <w:rFonts w:ascii="GulimChe" w:eastAsia="GulimChe" w:hAnsi="GulimChe" w:cs="GulimChe"/>
            <w:color w:val="000000"/>
            <w:kern w:val="0"/>
            <w:sz w:val="24"/>
            <w:szCs w:val="24"/>
          </w:rPr>
          <w:delText xml:space="preserve"> </w:delText>
        </w:r>
      </w:del>
      <w:del w:id="285" w:author="Author" w:date="2017-06-01T17:45:00Z">
        <w:r w:rsidRPr="00D12EB4" w:rsidDel="00B032A4">
          <w:rPr>
            <w:rFonts w:ascii="GulimChe" w:eastAsia="GulimChe" w:hAnsi="GulimChe" w:cs="GulimChe"/>
            <w:color w:val="000000"/>
            <w:kern w:val="0"/>
            <w:sz w:val="24"/>
            <w:szCs w:val="24"/>
          </w:rPr>
          <w:delText xml:space="preserve">is </w:delText>
        </w:r>
      </w:del>
      <w:ins w:id="286" w:author="Author" w:date="2017-06-01T17:45:00Z">
        <w:r w:rsidR="00B032A4">
          <w:rPr>
            <w:rFonts w:ascii="GulimChe" w:eastAsia="GulimChe" w:hAnsi="GulimChe" w:cs="GulimChe"/>
            <w:color w:val="000000"/>
            <w:kern w:val="0"/>
            <w:sz w:val="24"/>
            <w:szCs w:val="24"/>
          </w:rPr>
          <w:t>has been</w:t>
        </w:r>
        <w:r w:rsidR="00B032A4"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u w:val="single"/>
        </w:rPr>
        <w:t>succes</w:t>
      </w:r>
      <w:ins w:id="287" w:author="Author" w:date="2017-06-01T17:45:00Z">
        <w:r w:rsidR="00B032A4">
          <w:rPr>
            <w:rFonts w:ascii="GulimChe" w:eastAsia="GulimChe" w:hAnsi="GulimChe" w:cs="GulimChe"/>
            <w:color w:val="000000"/>
            <w:kern w:val="0"/>
            <w:sz w:val="24"/>
            <w:szCs w:val="24"/>
            <w:u w:val="single"/>
          </w:rPr>
          <w:t>s</w:t>
        </w:r>
      </w:ins>
      <w:r w:rsidRPr="00D12EB4">
        <w:rPr>
          <w:rFonts w:ascii="GulimChe" w:eastAsia="GulimChe" w:hAnsi="GulimChe" w:cs="GulimChe"/>
          <w:color w:val="000000"/>
          <w:kern w:val="0"/>
          <w:sz w:val="24"/>
          <w:szCs w:val="24"/>
          <w:u w:val="single"/>
        </w:rPr>
        <w:t>fully</w:t>
      </w:r>
      <w:r w:rsidRPr="00D12EB4">
        <w:rPr>
          <w:rFonts w:ascii="GulimChe" w:eastAsia="GulimChe" w:hAnsi="GulimChe" w:cs="GulimChe"/>
          <w:color w:val="000000"/>
          <w:kern w:val="0"/>
          <w:sz w:val="24"/>
          <w:szCs w:val="24"/>
        </w:rPr>
        <w:t xml:space="preserve"> applied to learn and </w:t>
      </w:r>
      <w:ins w:id="288" w:author="Author" w:date="2017-06-01T17:45:00Z">
        <w:r w:rsidR="00B032A4">
          <w:rPr>
            <w:rFonts w:ascii="GulimChe" w:eastAsia="GulimChe" w:hAnsi="GulimChe" w:cs="GulimChe"/>
            <w:color w:val="000000"/>
            <w:kern w:val="0"/>
            <w:sz w:val="24"/>
            <w:szCs w:val="24"/>
          </w:rPr>
          <w:t xml:space="preserve">perform </w:t>
        </w:r>
      </w:ins>
      <w:del w:id="289" w:author="Author" w:date="2017-06-01T17:45:00Z">
        <w:r w:rsidRPr="00D12EB4" w:rsidDel="00B032A4">
          <w:rPr>
            <w:rFonts w:ascii="GulimChe" w:eastAsia="GulimChe" w:hAnsi="GulimChe" w:cs="GulimChe"/>
            <w:color w:val="000000"/>
            <w:kern w:val="0"/>
            <w:sz w:val="24"/>
            <w:szCs w:val="24"/>
          </w:rPr>
          <w:delText xml:space="preserve">play </w:delText>
        </w:r>
      </w:del>
      <w:r w:rsidRPr="00D12EB4">
        <w:rPr>
          <w:rFonts w:ascii="GulimChe" w:eastAsia="GulimChe" w:hAnsi="GulimChe" w:cs="GulimChe"/>
          <w:color w:val="000000"/>
          <w:kern w:val="0"/>
          <w:sz w:val="24"/>
          <w:szCs w:val="24"/>
        </w:rPr>
        <w:t xml:space="preserve">complex tasks such as </w:t>
      </w:r>
      <w:ins w:id="290" w:author="Author" w:date="2017-06-01T17:45:00Z">
        <w:r w:rsidR="00B032A4">
          <w:rPr>
            <w:rFonts w:ascii="GulimChe" w:eastAsia="GulimChe" w:hAnsi="GulimChe" w:cs="GulimChe"/>
            <w:color w:val="000000"/>
            <w:kern w:val="0"/>
            <w:sz w:val="24"/>
            <w:szCs w:val="24"/>
          </w:rPr>
          <w:t>play</w:t>
        </w:r>
      </w:ins>
      <w:ins w:id="291" w:author="Author" w:date="2017-06-01T20:46:00Z">
        <w:r w:rsidR="008E6401">
          <w:rPr>
            <w:rFonts w:ascii="GulimChe" w:eastAsia="GulimChe" w:hAnsi="GulimChe" w:cs="GulimChe"/>
            <w:color w:val="000000"/>
            <w:kern w:val="0"/>
            <w:sz w:val="24"/>
            <w:szCs w:val="24"/>
          </w:rPr>
          <w:t>ing</w:t>
        </w:r>
      </w:ins>
      <w:ins w:id="292" w:author="Author" w:date="2017-06-01T17:45:00Z">
        <w:r w:rsidR="00B032A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Atari games</w:t>
      </w:r>
      <w:r w:rsidRPr="00D12EB4">
        <w:rPr>
          <w:rFonts w:ascii="GulimChe" w:eastAsia="GulimChe" w:hAnsi="GulimChe" w:cs="GulimChe"/>
          <w:color w:val="800000"/>
          <w:kern w:val="0"/>
          <w:sz w:val="24"/>
          <w:szCs w:val="24"/>
        </w:rPr>
        <w:t>\cite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ref2</w:t>
      </w:r>
      <w:r w:rsidRPr="00D12EB4">
        <w:rPr>
          <w:rFonts w:ascii="GulimChe" w:eastAsia="GulimChe" w:hAnsi="GulimChe" w:cs="GulimChe"/>
          <w:color w:val="000000"/>
          <w:kern w:val="0"/>
          <w:sz w:val="24"/>
          <w:szCs w:val="24"/>
        </w:rPr>
        <w:t xml:space="preserve">}. We also have chosen </w:t>
      </w:r>
      <w:ins w:id="293" w:author="Author" w:date="2017-06-01T17:45:00Z">
        <w:r w:rsidR="00B032A4">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u w:val="single"/>
        </w:rPr>
        <w:t>DQN</w:t>
      </w:r>
      <w:r w:rsidRPr="00D12EB4">
        <w:rPr>
          <w:rFonts w:ascii="GulimChe" w:eastAsia="GulimChe" w:hAnsi="GulimChe" w:cs="GulimChe"/>
          <w:color w:val="000000"/>
          <w:kern w:val="0"/>
          <w:sz w:val="24"/>
          <w:szCs w:val="24"/>
        </w:rPr>
        <w:t xml:space="preserve"> method to conduct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registration. Since our method is </w:t>
      </w:r>
      <w:del w:id="294" w:author="Author" w:date="2017-06-01T17:45:00Z">
        <w:r w:rsidRPr="00D12EB4" w:rsidDel="00B032A4">
          <w:rPr>
            <w:rFonts w:ascii="GulimChe" w:eastAsia="GulimChe" w:hAnsi="GulimChe" w:cs="GulimChe"/>
            <w:color w:val="000000"/>
            <w:kern w:val="0"/>
            <w:sz w:val="24"/>
            <w:szCs w:val="24"/>
          </w:rPr>
          <w:delText xml:space="preserve">just </w:delText>
        </w:r>
      </w:del>
      <w:ins w:id="295" w:author="Author" w:date="2017-06-01T17:45:00Z">
        <w:r w:rsidR="00B032A4">
          <w:rPr>
            <w:rFonts w:ascii="GulimChe" w:eastAsia="GulimChe" w:hAnsi="GulimChe" w:cs="GulimChe"/>
            <w:color w:val="000000"/>
            <w:kern w:val="0"/>
            <w:sz w:val="24"/>
            <w:szCs w:val="24"/>
          </w:rPr>
          <w:t xml:space="preserve">an </w:t>
        </w:r>
      </w:ins>
      <w:r w:rsidRPr="00D12EB4">
        <w:rPr>
          <w:rFonts w:ascii="GulimChe" w:eastAsia="GulimChe" w:hAnsi="GulimChe" w:cs="GulimChe"/>
          <w:color w:val="000000"/>
          <w:kern w:val="0"/>
          <w:sz w:val="24"/>
          <w:szCs w:val="24"/>
        </w:rPr>
        <w:t xml:space="preserve">approach to </w:t>
      </w:r>
      <w:ins w:id="296" w:author="Author" w:date="2017-06-01T17:45:00Z">
        <w:r w:rsidR="00B032A4">
          <w:rPr>
            <w:rFonts w:ascii="GulimChe" w:eastAsia="GulimChe" w:hAnsi="GulimChe" w:cs="GulimChe"/>
            <w:color w:val="000000"/>
            <w:kern w:val="0"/>
            <w:sz w:val="24"/>
            <w:szCs w:val="24"/>
          </w:rPr>
          <w:t xml:space="preserve">determine whether </w:t>
        </w:r>
      </w:ins>
      <w:del w:id="297" w:author="Author" w:date="2017-06-01T17:45:00Z">
        <w:r w:rsidRPr="00D12EB4" w:rsidDel="00B032A4">
          <w:rPr>
            <w:rFonts w:ascii="GulimChe" w:eastAsia="GulimChe" w:hAnsi="GulimChe" w:cs="GulimChe"/>
            <w:color w:val="000000"/>
            <w:kern w:val="0"/>
            <w:sz w:val="24"/>
            <w:szCs w:val="24"/>
          </w:rPr>
          <w:delText xml:space="preserve">figure out if </w:delText>
        </w:r>
      </w:del>
      <w:ins w:id="298" w:author="Author" w:date="2017-06-01T17:45:00Z">
        <w:r w:rsidR="00B032A4">
          <w:rPr>
            <w:rFonts w:ascii="GulimChe" w:eastAsia="GulimChe" w:hAnsi="GulimChe" w:cs="GulimChe"/>
            <w:color w:val="000000"/>
            <w:kern w:val="0"/>
            <w:sz w:val="24"/>
            <w:szCs w:val="24"/>
          </w:rPr>
          <w:t xml:space="preserve">DQN </w:t>
        </w:r>
      </w:ins>
      <w:del w:id="299" w:author="Author" w:date="2017-06-01T17:45:00Z">
        <w:r w:rsidRPr="00D12EB4" w:rsidDel="00B032A4">
          <w:rPr>
            <w:rFonts w:ascii="GulimChe" w:eastAsia="GulimChe" w:hAnsi="GulimChe" w:cs="GulimChe"/>
            <w:color w:val="000000"/>
            <w:kern w:val="0"/>
            <w:sz w:val="24"/>
            <w:szCs w:val="24"/>
          </w:rPr>
          <w:delText xml:space="preserve">it </w:delText>
        </w:r>
      </w:del>
      <w:r w:rsidRPr="00D12EB4">
        <w:rPr>
          <w:rFonts w:ascii="GulimChe" w:eastAsia="GulimChe" w:hAnsi="GulimChe" w:cs="GulimChe"/>
          <w:color w:val="000000"/>
          <w:kern w:val="0"/>
          <w:sz w:val="24"/>
          <w:szCs w:val="24"/>
        </w:rPr>
        <w:t xml:space="preserve">can be applied to registration problems, we made </w:t>
      </w:r>
      <w:ins w:id="300" w:author="Author" w:date="2017-06-01T17:46:00Z">
        <w:r w:rsidR="00B032A4">
          <w:rPr>
            <w:rFonts w:ascii="GulimChe" w:eastAsia="GulimChe" w:hAnsi="GulimChe" w:cs="GulimChe"/>
            <w:color w:val="000000"/>
            <w:kern w:val="0"/>
            <w:sz w:val="24"/>
            <w:szCs w:val="24"/>
          </w:rPr>
          <w:t xml:space="preserve">our </w:t>
        </w:r>
      </w:ins>
      <w:r w:rsidRPr="00D12EB4">
        <w:rPr>
          <w:rFonts w:ascii="GulimChe" w:eastAsia="GulimChe" w:hAnsi="GulimChe" w:cs="GulimChe"/>
          <w:color w:val="000000"/>
          <w:kern w:val="0"/>
          <w:sz w:val="24"/>
          <w:szCs w:val="24"/>
        </w:rPr>
        <w:t xml:space="preserve">models and problems as simple as possible. We </w:t>
      </w:r>
      <w:r w:rsidRPr="00D12EB4">
        <w:rPr>
          <w:rFonts w:ascii="GulimChe" w:eastAsia="GulimChe" w:hAnsi="GulimChe" w:cs="GulimChe"/>
          <w:color w:val="000000"/>
          <w:kern w:val="0"/>
          <w:sz w:val="24"/>
          <w:szCs w:val="24"/>
          <w:u w:val="single"/>
        </w:rPr>
        <w:t>succes</w:t>
      </w:r>
      <w:ins w:id="301" w:author="Author" w:date="2017-06-01T17:46:00Z">
        <w:r w:rsidR="00B032A4">
          <w:rPr>
            <w:rFonts w:ascii="GulimChe" w:eastAsia="GulimChe" w:hAnsi="GulimChe" w:cs="GulimChe"/>
            <w:color w:val="000000"/>
            <w:kern w:val="0"/>
            <w:sz w:val="24"/>
            <w:szCs w:val="24"/>
            <w:u w:val="single"/>
          </w:rPr>
          <w:t>s</w:t>
        </w:r>
      </w:ins>
      <w:r w:rsidRPr="00D12EB4">
        <w:rPr>
          <w:rFonts w:ascii="GulimChe" w:eastAsia="GulimChe" w:hAnsi="GulimChe" w:cs="GulimChe"/>
          <w:color w:val="000000"/>
          <w:kern w:val="0"/>
          <w:sz w:val="24"/>
          <w:szCs w:val="24"/>
          <w:u w:val="single"/>
        </w:rPr>
        <w:t>fully</w:t>
      </w:r>
      <w:r w:rsidRPr="00D12EB4">
        <w:rPr>
          <w:rFonts w:ascii="GulimChe" w:eastAsia="GulimChe" w:hAnsi="GulimChe" w:cs="GulimChe"/>
          <w:color w:val="000000"/>
          <w:kern w:val="0"/>
          <w:sz w:val="24"/>
          <w:szCs w:val="24"/>
        </w:rPr>
        <w:t xml:space="preserve"> applied </w:t>
      </w:r>
      <w:r w:rsidRPr="00D12EB4">
        <w:rPr>
          <w:rFonts w:ascii="GulimChe" w:eastAsia="GulimChe" w:hAnsi="GulimChe" w:cs="GulimChe"/>
          <w:color w:val="000000"/>
          <w:kern w:val="0"/>
          <w:sz w:val="24"/>
          <w:szCs w:val="24"/>
          <w:u w:val="single"/>
        </w:rPr>
        <w:t>DQN</w:t>
      </w:r>
      <w:r w:rsidRPr="00D12EB4">
        <w:rPr>
          <w:rFonts w:ascii="GulimChe" w:eastAsia="GulimChe" w:hAnsi="GulimChe" w:cs="GulimChe"/>
          <w:color w:val="000000"/>
          <w:kern w:val="0"/>
          <w:sz w:val="24"/>
          <w:szCs w:val="24"/>
        </w:rPr>
        <w:t xml:space="preserve"> </w:t>
      </w:r>
      <w:del w:id="302" w:author="Author" w:date="2017-06-01T17:46:00Z">
        <w:r w:rsidRPr="00D12EB4" w:rsidDel="00B032A4">
          <w:rPr>
            <w:rFonts w:ascii="GulimChe" w:eastAsia="GulimChe" w:hAnsi="GulimChe" w:cs="GulimChe"/>
            <w:color w:val="000000"/>
            <w:kern w:val="0"/>
            <w:sz w:val="24"/>
            <w:szCs w:val="24"/>
          </w:rPr>
          <w:delText xml:space="preserve">method </w:delText>
        </w:r>
      </w:del>
      <w:r w:rsidRPr="00D12EB4">
        <w:rPr>
          <w:rFonts w:ascii="GulimChe" w:eastAsia="GulimChe" w:hAnsi="GulimChe" w:cs="GulimChe"/>
          <w:color w:val="000000"/>
          <w:kern w:val="0"/>
          <w:sz w:val="24"/>
          <w:szCs w:val="24"/>
        </w:rPr>
        <w:t xml:space="preserve">to </w:t>
      </w:r>
      <w:ins w:id="303" w:author="Author" w:date="2017-06-01T17:49:00Z">
        <w:r w:rsidR="0052043F">
          <w:rPr>
            <w:rFonts w:ascii="GulimChe" w:eastAsia="GulimChe" w:hAnsi="GulimChe" w:cs="GulimChe"/>
            <w:color w:val="000000"/>
            <w:kern w:val="0"/>
            <w:sz w:val="24"/>
            <w:szCs w:val="24"/>
          </w:rPr>
          <w:t xml:space="preserve">operate </w:t>
        </w:r>
      </w:ins>
      <w:del w:id="304" w:author="Author" w:date="2017-06-01T17:49:00Z">
        <w:r w:rsidRPr="00D12EB4" w:rsidDel="0052043F">
          <w:rPr>
            <w:rFonts w:ascii="GulimChe" w:eastAsia="GulimChe" w:hAnsi="GulimChe" w:cs="GulimChe"/>
            <w:color w:val="000000"/>
            <w:kern w:val="0"/>
            <w:sz w:val="24"/>
            <w:szCs w:val="24"/>
          </w:rPr>
          <w:delText xml:space="preserve">perform </w:delText>
        </w:r>
      </w:del>
      <w:ins w:id="305" w:author="Author" w:date="2017-06-01T17:46:00Z">
        <w:r w:rsidR="00B032A4">
          <w:rPr>
            <w:rFonts w:ascii="GulimChe" w:eastAsia="GulimChe" w:hAnsi="GulimChe" w:cs="GulimChe"/>
            <w:color w:val="000000"/>
            <w:kern w:val="0"/>
            <w:sz w:val="24"/>
            <w:szCs w:val="24"/>
          </w:rPr>
          <w:t xml:space="preserve">a </w:t>
        </w:r>
      </w:ins>
      <w:del w:id="306" w:author="Author" w:date="2017-06-01T17:46:00Z">
        <w:r w:rsidRPr="00D12EB4" w:rsidDel="00B032A4">
          <w:rPr>
            <w:rFonts w:ascii="GulimChe" w:eastAsia="GulimChe" w:hAnsi="GulimChe" w:cs="GulimChe"/>
            <w:color w:val="000000"/>
            <w:kern w:val="0"/>
            <w:sz w:val="24"/>
            <w:szCs w:val="24"/>
          </w:rPr>
          <w:delText>4</w:delText>
        </w:r>
      </w:del>
      <w:ins w:id="307" w:author="Author" w:date="2017-06-01T17:46:00Z">
        <w:r w:rsidR="00B032A4">
          <w:rPr>
            <w:rFonts w:ascii="GulimChe" w:eastAsia="GulimChe" w:hAnsi="GulimChe" w:cs="GulimChe"/>
            <w:color w:val="000000"/>
            <w:kern w:val="0"/>
            <w:sz w:val="24"/>
            <w:szCs w:val="24"/>
          </w:rPr>
          <w:t>four</w:t>
        </w:r>
      </w:ins>
      <w:ins w:id="308" w:author="Author" w:date="2017-06-01T20:51:00Z">
        <w:r w:rsidR="001655B8">
          <w:rPr>
            <w:rFonts w:ascii="GulimChe" w:eastAsia="GulimChe" w:hAnsi="GulimChe" w:cs="GulimChe"/>
            <w:color w:val="000000"/>
            <w:kern w:val="0"/>
            <w:sz w:val="24"/>
            <w:szCs w:val="24"/>
          </w:rPr>
          <w:t>-</w:t>
        </w:r>
      </w:ins>
      <w:del w:id="309" w:author="Author" w:date="2017-06-01T20:47:00Z">
        <w:r w:rsidRPr="00D12EB4" w:rsidDel="00721D62">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point</w:t>
      </w:r>
      <w:ins w:id="310" w:author="Author" w:date="2017-06-01T20:47:00Z">
        <w:r w:rsidR="00721D62">
          <w:rPr>
            <w:rFonts w:ascii="GulimChe" w:eastAsia="GulimChe" w:hAnsi="GulimChe" w:cs="GulimChe"/>
            <w:color w:val="000000"/>
            <w:kern w:val="0"/>
            <w:sz w:val="24"/>
            <w:szCs w:val="24"/>
          </w:rPr>
          <w:t>-based</w:t>
        </w:r>
      </w:ins>
      <w:del w:id="311" w:author="Author" w:date="2017-06-01T20:47:00Z">
        <w:r w:rsidRPr="00D12EB4" w:rsidDel="00721D62">
          <w:rPr>
            <w:rFonts w:ascii="GulimChe" w:eastAsia="GulimChe" w:hAnsi="GulimChe" w:cs="GulimChe"/>
            <w:color w:val="000000"/>
            <w:kern w:val="0"/>
            <w:sz w:val="24"/>
            <w:szCs w:val="24"/>
          </w:rPr>
          <w:delText xml:space="preserve"> based</w:delText>
        </w:r>
      </w:del>
      <w:r w:rsidRPr="00D12EB4">
        <w:rPr>
          <w:rFonts w:ascii="GulimChe" w:eastAsia="GulimChe" w:hAnsi="GulimChe" w:cs="GulimChe"/>
          <w:color w:val="000000"/>
          <w:kern w:val="0"/>
          <w:sz w:val="24"/>
          <w:szCs w:val="24"/>
        </w:rPr>
        <w:t xml:space="preserve"> visual </w:t>
      </w:r>
      <w:r w:rsidRPr="00D12EB4">
        <w:rPr>
          <w:rFonts w:ascii="GulimChe" w:eastAsia="GulimChe" w:hAnsi="GulimChe" w:cs="GulimChe"/>
          <w:color w:val="000000"/>
          <w:kern w:val="0"/>
          <w:sz w:val="24"/>
          <w:szCs w:val="24"/>
          <w:u w:val="single"/>
        </w:rPr>
        <w:t>servoing</w:t>
      </w:r>
      <w:r w:rsidRPr="00D12EB4">
        <w:rPr>
          <w:rFonts w:ascii="GulimChe" w:eastAsia="GulimChe" w:hAnsi="GulimChe" w:cs="GulimChe"/>
          <w:color w:val="000000"/>
          <w:kern w:val="0"/>
          <w:sz w:val="24"/>
          <w:szCs w:val="24"/>
        </w:rPr>
        <w:t xml:space="preserve"> simulator</w:t>
      </w:r>
      <w:ins w:id="312" w:author="Author" w:date="2017-06-01T20:47:00Z">
        <w:r w:rsidR="00721D62">
          <w:rPr>
            <w:rFonts w:ascii="GulimChe" w:eastAsia="GulimChe" w:hAnsi="GulimChe" w:cs="GulimChe"/>
            <w:color w:val="000000"/>
            <w:kern w:val="0"/>
            <w:sz w:val="24"/>
            <w:szCs w:val="24"/>
          </w:rPr>
          <w:t>,</w:t>
        </w:r>
      </w:ins>
      <w:del w:id="313" w:author="Author" w:date="2017-06-01T17:49:00Z">
        <w:r w:rsidRPr="00D12EB4" w:rsidDel="0052043F">
          <w:rPr>
            <w:rFonts w:ascii="GulimChe" w:eastAsia="GulimChe" w:hAnsi="GulimChe" w:cs="GulimChe"/>
            <w:color w:val="000000"/>
            <w:kern w:val="0"/>
            <w:sz w:val="24"/>
            <w:szCs w:val="24"/>
          </w:rPr>
          <w:delText xml:space="preserve">, </w:delText>
        </w:r>
      </w:del>
      <w:ins w:id="314" w:author="Author" w:date="2017-06-01T17:49:00Z">
        <w:r w:rsidR="0052043F">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recorded learning outcomes and effects, and proposed a </w:t>
      </w:r>
      <w:del w:id="315" w:author="Author" w:date="2017-06-01T17:49:00Z">
        <w:r w:rsidRPr="00D12EB4" w:rsidDel="0052043F">
          <w:rPr>
            <w:rFonts w:ascii="GulimChe" w:eastAsia="GulimChe" w:hAnsi="GulimChe" w:cs="GulimChe"/>
            <w:color w:val="000000"/>
            <w:kern w:val="0"/>
            <w:sz w:val="24"/>
            <w:szCs w:val="24"/>
          </w:rPr>
          <w:delText xml:space="preserve">possible and </w:delText>
        </w:r>
      </w:del>
      <w:r w:rsidRPr="00D12EB4">
        <w:rPr>
          <w:rFonts w:ascii="GulimChe" w:eastAsia="GulimChe" w:hAnsi="GulimChe" w:cs="GulimChe"/>
          <w:color w:val="000000"/>
          <w:kern w:val="0"/>
          <w:sz w:val="24"/>
          <w:szCs w:val="24"/>
        </w:rPr>
        <w:t xml:space="preserve">strong future </w:t>
      </w:r>
      <w:ins w:id="316" w:author="Author" w:date="2017-06-01T17:50:00Z">
        <w:r w:rsidR="00DE1991">
          <w:rPr>
            <w:rFonts w:ascii="GulimChe" w:eastAsia="GulimChe" w:hAnsi="GulimChe" w:cs="GulimChe"/>
            <w:color w:val="000000"/>
            <w:kern w:val="0"/>
            <w:sz w:val="24"/>
            <w:szCs w:val="24"/>
          </w:rPr>
          <w:t xml:space="preserve">research </w:t>
        </w:r>
      </w:ins>
      <w:del w:id="317" w:author="Author" w:date="2017-06-01T17:50:00Z">
        <w:r w:rsidRPr="00D12EB4" w:rsidDel="00DE1991">
          <w:rPr>
            <w:rFonts w:ascii="GulimChe" w:eastAsia="GulimChe" w:hAnsi="GulimChe" w:cs="GulimChe"/>
            <w:color w:val="000000"/>
            <w:kern w:val="0"/>
            <w:sz w:val="24"/>
            <w:szCs w:val="24"/>
          </w:rPr>
          <w:delText xml:space="preserve">study </w:delText>
        </w:r>
      </w:del>
      <w:r w:rsidRPr="00D12EB4">
        <w:rPr>
          <w:rFonts w:ascii="GulimChe" w:eastAsia="GulimChe" w:hAnsi="GulimChe" w:cs="GulimChe"/>
          <w:color w:val="000000"/>
          <w:kern w:val="0"/>
          <w:sz w:val="24"/>
          <w:szCs w:val="24"/>
        </w:rPr>
        <w:t xml:space="preserve">plan </w:t>
      </w:r>
      <w:ins w:id="318" w:author="Author" w:date="2017-06-01T17:50:00Z">
        <w:r w:rsidR="00DE1991">
          <w:rPr>
            <w:rFonts w:ascii="GulimChe" w:eastAsia="GulimChe" w:hAnsi="GulimChe" w:cs="GulimChe"/>
            <w:color w:val="000000"/>
            <w:kern w:val="0"/>
            <w:sz w:val="24"/>
            <w:szCs w:val="24"/>
          </w:rPr>
          <w:t xml:space="preserve">based on </w:t>
        </w:r>
      </w:ins>
      <w:del w:id="319" w:author="Author" w:date="2017-06-01T17:50:00Z">
        <w:r w:rsidRPr="00D12EB4" w:rsidDel="00DE1991">
          <w:rPr>
            <w:rFonts w:ascii="GulimChe" w:eastAsia="GulimChe" w:hAnsi="GulimChe" w:cs="GulimChe"/>
            <w:color w:val="000000"/>
            <w:kern w:val="0"/>
            <w:sz w:val="24"/>
            <w:szCs w:val="24"/>
          </w:rPr>
          <w:delText xml:space="preserve">that can be derived from </w:delText>
        </w:r>
      </w:del>
      <w:r w:rsidRPr="00D12EB4">
        <w:rPr>
          <w:rFonts w:ascii="GulimChe" w:eastAsia="GulimChe" w:hAnsi="GulimChe" w:cs="GulimChe"/>
          <w:color w:val="000000"/>
          <w:kern w:val="0"/>
          <w:sz w:val="24"/>
          <w:szCs w:val="24"/>
        </w:rPr>
        <w:t>this method.</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b/>
          <w:bCs/>
          <w:color w:val="0000CC"/>
          <w:kern w:val="0"/>
          <w:sz w:val="24"/>
          <w:szCs w:val="24"/>
        </w:rPr>
        <w:t>\section{Methods}</w:t>
      </w:r>
    </w:p>
    <w:p w:rsidR="00D12EB4" w:rsidRPr="00D12EB4" w:rsidRDefault="00DE1991"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ins w:id="320" w:author="Author" w:date="2017-06-01T17:50:00Z">
        <w:r>
          <w:rPr>
            <w:rFonts w:ascii="GulimChe" w:eastAsia="GulimChe" w:hAnsi="GulimChe" w:cs="GulimChe"/>
            <w:color w:val="000000"/>
            <w:kern w:val="0"/>
            <w:sz w:val="24"/>
            <w:szCs w:val="24"/>
          </w:rPr>
          <w:t xml:space="preserve">The </w:t>
        </w:r>
      </w:ins>
      <w:del w:id="321" w:author="Author" w:date="2017-06-01T17:50:00Z">
        <w:r w:rsidR="00D12EB4" w:rsidRPr="00D12EB4" w:rsidDel="00DE1991">
          <w:rPr>
            <w:rFonts w:ascii="GulimChe" w:eastAsia="GulimChe" w:hAnsi="GulimChe" w:cs="GulimChe"/>
            <w:color w:val="000000"/>
            <w:kern w:val="0"/>
            <w:sz w:val="24"/>
            <w:szCs w:val="24"/>
          </w:rPr>
          <w:delText xml:space="preserve">Virtual </w:delText>
        </w:r>
      </w:del>
      <w:ins w:id="322" w:author="Author" w:date="2017-06-01T17:50:00Z">
        <w:r>
          <w:rPr>
            <w:rFonts w:ascii="GulimChe" w:eastAsia="GulimChe" w:hAnsi="GulimChe" w:cs="GulimChe"/>
            <w:color w:val="000000"/>
            <w:kern w:val="0"/>
            <w:sz w:val="24"/>
            <w:szCs w:val="24"/>
          </w:rPr>
          <w:t>v</w:t>
        </w:r>
        <w:r w:rsidRPr="00D12EB4">
          <w:rPr>
            <w:rFonts w:ascii="GulimChe" w:eastAsia="GulimChe" w:hAnsi="GulimChe" w:cs="GulimChe"/>
            <w:color w:val="000000"/>
            <w:kern w:val="0"/>
            <w:sz w:val="24"/>
            <w:szCs w:val="24"/>
          </w:rPr>
          <w:t xml:space="preserve">irtual </w:t>
        </w:r>
      </w:ins>
      <w:r w:rsidR="00D12EB4" w:rsidRPr="00D12EB4">
        <w:rPr>
          <w:rFonts w:ascii="GulimChe" w:eastAsia="GulimChe" w:hAnsi="GulimChe" w:cs="GulimChe"/>
          <w:color w:val="000000"/>
          <w:kern w:val="0"/>
          <w:sz w:val="24"/>
          <w:szCs w:val="24"/>
        </w:rPr>
        <w:t xml:space="preserve">point-based </w:t>
      </w:r>
      <w:r w:rsidR="00D12EB4" w:rsidRPr="00D12EB4">
        <w:rPr>
          <w:rFonts w:ascii="GulimChe" w:eastAsia="GulimChe" w:hAnsi="GulimChe" w:cs="GulimChe"/>
          <w:color w:val="000000"/>
          <w:kern w:val="0"/>
          <w:sz w:val="24"/>
          <w:szCs w:val="24"/>
          <w:u w:val="single"/>
        </w:rPr>
        <w:t>servoing</w:t>
      </w:r>
      <w:r w:rsidR="00D12EB4" w:rsidRPr="00D12EB4">
        <w:rPr>
          <w:rFonts w:ascii="GulimChe" w:eastAsia="GulimChe" w:hAnsi="GulimChe" w:cs="GulimChe"/>
          <w:color w:val="000000"/>
          <w:kern w:val="0"/>
          <w:sz w:val="24"/>
          <w:szCs w:val="24"/>
        </w:rPr>
        <w:t xml:space="preserve"> simulator is composed of a camera and a plane containing four circles </w:t>
      </w:r>
      <w:del w:id="323" w:author="Author" w:date="2017-06-01T17:50:00Z">
        <w:r w:rsidR="00D12EB4" w:rsidRPr="00D12EB4" w:rsidDel="00DE1991">
          <w:rPr>
            <w:rFonts w:ascii="GulimChe" w:eastAsia="GulimChe" w:hAnsi="GulimChe" w:cs="GulimChe"/>
            <w:color w:val="000000"/>
            <w:kern w:val="0"/>
            <w:sz w:val="24"/>
            <w:szCs w:val="24"/>
          </w:rPr>
          <w:delText xml:space="preserve">on it </w:delText>
        </w:r>
      </w:del>
      <w:r w:rsidR="00D12EB4" w:rsidRPr="00D12EB4">
        <w:rPr>
          <w:rFonts w:ascii="GulimChe" w:eastAsia="GulimChe" w:hAnsi="GulimChe" w:cs="GulimChe"/>
          <w:color w:val="000000"/>
          <w:kern w:val="0"/>
          <w:sz w:val="24"/>
          <w:szCs w:val="24"/>
        </w:rPr>
        <w:t xml:space="preserve">in a virtual </w:t>
      </w:r>
      <w:r w:rsidR="00D12EB4" w:rsidRPr="00D12EB4">
        <w:rPr>
          <w:rFonts w:ascii="GulimChe" w:eastAsia="GulimChe" w:hAnsi="GulimChe" w:cs="GulimChe"/>
          <w:color w:val="000000"/>
          <w:kern w:val="0"/>
          <w:sz w:val="24"/>
          <w:szCs w:val="24"/>
          <w:u w:val="single"/>
        </w:rPr>
        <w:t>3D</w:t>
      </w:r>
      <w:r w:rsidR="00D12EB4" w:rsidRPr="00D12EB4">
        <w:rPr>
          <w:rFonts w:ascii="GulimChe" w:eastAsia="GulimChe" w:hAnsi="GulimChe" w:cs="GulimChe"/>
          <w:color w:val="000000"/>
          <w:kern w:val="0"/>
          <w:sz w:val="24"/>
          <w:szCs w:val="24"/>
        </w:rPr>
        <w:t xml:space="preserve"> space. The plane normal and </w:t>
      </w:r>
      <w:del w:id="324" w:author="Author" w:date="2017-06-01T17:51:00Z">
        <w:r w:rsidR="00D12EB4" w:rsidRPr="00D12EB4" w:rsidDel="00DE1991">
          <w:rPr>
            <w:rFonts w:ascii="GulimChe" w:eastAsia="GulimChe" w:hAnsi="GulimChe" w:cs="GulimChe"/>
            <w:color w:val="000000"/>
            <w:kern w:val="0"/>
            <w:sz w:val="24"/>
            <w:szCs w:val="24"/>
          </w:rPr>
          <w:delText xml:space="preserve">the </w:delText>
        </w:r>
      </w:del>
      <w:r w:rsidR="00D12EB4" w:rsidRPr="00D12EB4">
        <w:rPr>
          <w:rFonts w:ascii="GulimChe" w:eastAsia="GulimChe" w:hAnsi="GulimChe" w:cs="GulimChe"/>
          <w:color w:val="000000"/>
          <w:kern w:val="0"/>
          <w:sz w:val="24"/>
          <w:szCs w:val="24"/>
        </w:rPr>
        <w:t xml:space="preserve">camera view vectors are parallel to </w:t>
      </w:r>
      <w:commentRangeStart w:id="325"/>
      <w:ins w:id="326" w:author="Author" w:date="2017-06-01T17:51:00Z">
        <w:r>
          <w:rPr>
            <w:rFonts w:ascii="GulimChe" w:eastAsia="GulimChe" w:hAnsi="GulimChe" w:cs="GulimChe"/>
            <w:color w:val="000000"/>
            <w:kern w:val="0"/>
            <w:sz w:val="24"/>
            <w:szCs w:val="24"/>
          </w:rPr>
          <w:t xml:space="preserve">the y-axis of the </w:t>
        </w:r>
      </w:ins>
      <w:r w:rsidR="00D12EB4" w:rsidRPr="00D12EB4">
        <w:rPr>
          <w:rFonts w:ascii="GulimChe" w:eastAsia="GulimChe" w:hAnsi="GulimChe" w:cs="GulimChe"/>
          <w:color w:val="000000"/>
          <w:kern w:val="0"/>
          <w:sz w:val="24"/>
          <w:szCs w:val="24"/>
        </w:rPr>
        <w:t xml:space="preserve">world </w:t>
      </w:r>
      <w:r w:rsidR="00D12EB4" w:rsidRPr="00D12EB4">
        <w:rPr>
          <w:rFonts w:ascii="GulimChe" w:eastAsia="GulimChe" w:hAnsi="GulimChe" w:cs="GulimChe"/>
          <w:color w:val="000000"/>
          <w:kern w:val="0"/>
          <w:sz w:val="24"/>
          <w:szCs w:val="24"/>
          <w:u w:val="single"/>
        </w:rPr>
        <w:t>coordinate</w:t>
      </w:r>
      <w:ins w:id="327" w:author="Author" w:date="2017-06-01T17:51:00Z">
        <w:r>
          <w:rPr>
            <w:rFonts w:ascii="GulimChe" w:eastAsia="GulimChe" w:hAnsi="GulimChe" w:cs="GulimChe"/>
            <w:color w:val="000000"/>
            <w:kern w:val="0"/>
            <w:sz w:val="24"/>
            <w:szCs w:val="24"/>
            <w:u w:val="single"/>
          </w:rPr>
          <w:t xml:space="preserve"> system</w:t>
        </w:r>
      </w:ins>
      <w:del w:id="328" w:author="Author" w:date="2017-06-01T17:51:00Z">
        <w:r w:rsidR="00D12EB4" w:rsidRPr="00D12EB4" w:rsidDel="00DE1991">
          <w:rPr>
            <w:rFonts w:ascii="GulimChe" w:eastAsia="GulimChe" w:hAnsi="GulimChe" w:cs="GulimChe"/>
            <w:color w:val="000000"/>
            <w:kern w:val="0"/>
            <w:sz w:val="24"/>
            <w:szCs w:val="24"/>
            <w:u w:val="single"/>
          </w:rPr>
          <w:delText>'s</w:delText>
        </w:r>
        <w:r w:rsidR="00D12EB4" w:rsidRPr="00D12EB4" w:rsidDel="00DE1991">
          <w:rPr>
            <w:rFonts w:ascii="GulimChe" w:eastAsia="GulimChe" w:hAnsi="GulimChe" w:cs="GulimChe"/>
            <w:color w:val="000000"/>
            <w:kern w:val="0"/>
            <w:sz w:val="24"/>
            <w:szCs w:val="24"/>
          </w:rPr>
          <w:delText xml:space="preserve"> Y-axis</w:delText>
        </w:r>
      </w:del>
      <w:commentRangeEnd w:id="325"/>
      <w:r>
        <w:rPr>
          <w:rStyle w:val="CommentReference"/>
        </w:rPr>
        <w:commentReference w:id="325"/>
      </w:r>
      <w:r w:rsidR="00D12EB4" w:rsidRPr="00D12EB4">
        <w:rPr>
          <w:rFonts w:ascii="GulimChe" w:eastAsia="GulimChe" w:hAnsi="GulimChe" w:cs="GulimChe"/>
          <w:color w:val="000000"/>
          <w:kern w:val="0"/>
          <w:sz w:val="24"/>
          <w:szCs w:val="24"/>
        </w:rPr>
        <w:t xml:space="preserve">. Since </w:t>
      </w:r>
      <w:del w:id="329" w:author="Author" w:date="2017-06-01T20:49:00Z">
        <w:r w:rsidR="00D12EB4" w:rsidRPr="00D12EB4" w:rsidDel="007C5D0A">
          <w:rPr>
            <w:rFonts w:ascii="GulimChe" w:eastAsia="GulimChe" w:hAnsi="GulimChe" w:cs="GulimChe"/>
            <w:color w:val="000000"/>
            <w:kern w:val="0"/>
            <w:sz w:val="24"/>
            <w:szCs w:val="24"/>
          </w:rPr>
          <w:delText xml:space="preserve">no </w:delText>
        </w:r>
      </w:del>
      <w:r w:rsidR="00D12EB4" w:rsidRPr="00D12EB4">
        <w:rPr>
          <w:rFonts w:ascii="GulimChe" w:eastAsia="GulimChe" w:hAnsi="GulimChe" w:cs="GulimChe"/>
          <w:color w:val="000000"/>
          <w:kern w:val="0"/>
          <w:sz w:val="24"/>
          <w:szCs w:val="24"/>
        </w:rPr>
        <w:t xml:space="preserve">rotation is </w:t>
      </w:r>
      <w:ins w:id="330" w:author="Author" w:date="2017-06-01T20:49:00Z">
        <w:r w:rsidR="007C5D0A">
          <w:rPr>
            <w:rFonts w:ascii="GulimChe" w:eastAsia="GulimChe" w:hAnsi="GulimChe" w:cs="GulimChe"/>
            <w:color w:val="000000"/>
            <w:kern w:val="0"/>
            <w:sz w:val="24"/>
            <w:szCs w:val="24"/>
          </w:rPr>
          <w:t xml:space="preserve">not </w:t>
        </w:r>
      </w:ins>
      <w:r w:rsidR="00D12EB4" w:rsidRPr="00D12EB4">
        <w:rPr>
          <w:rFonts w:ascii="GulimChe" w:eastAsia="GulimChe" w:hAnsi="GulimChe" w:cs="GulimChe"/>
          <w:color w:val="000000"/>
          <w:kern w:val="0"/>
          <w:sz w:val="24"/>
          <w:szCs w:val="24"/>
        </w:rPr>
        <w:t xml:space="preserve">possible </w:t>
      </w:r>
      <w:commentRangeStart w:id="331"/>
      <w:del w:id="332" w:author="Author" w:date="2017-06-01T20:50:00Z">
        <w:r w:rsidR="00D12EB4" w:rsidRPr="00D12EB4" w:rsidDel="00FB5114">
          <w:rPr>
            <w:rFonts w:ascii="GulimChe" w:eastAsia="GulimChe" w:hAnsi="GulimChe" w:cs="GulimChe"/>
            <w:color w:val="000000"/>
            <w:kern w:val="0"/>
            <w:sz w:val="24"/>
            <w:szCs w:val="24"/>
          </w:rPr>
          <w:delText xml:space="preserve">in </w:delText>
        </w:r>
      </w:del>
      <w:ins w:id="333" w:author="Author" w:date="2017-06-01T20:50:00Z">
        <w:r w:rsidR="00FB5114">
          <w:rPr>
            <w:rFonts w:ascii="GulimChe" w:eastAsia="GulimChe" w:hAnsi="GulimChe" w:cs="GulimChe"/>
            <w:color w:val="000000"/>
            <w:kern w:val="0"/>
            <w:sz w:val="24"/>
            <w:szCs w:val="24"/>
          </w:rPr>
          <w:t>under</w:t>
        </w:r>
        <w:r w:rsidR="00FB5114" w:rsidRPr="00D12EB4">
          <w:rPr>
            <w:rFonts w:ascii="GulimChe" w:eastAsia="GulimChe" w:hAnsi="GulimChe" w:cs="GulimChe"/>
            <w:color w:val="000000"/>
            <w:kern w:val="0"/>
            <w:sz w:val="24"/>
            <w:szCs w:val="24"/>
          </w:rPr>
          <w:t xml:space="preserve"> </w:t>
        </w:r>
      </w:ins>
      <w:r w:rsidR="00D12EB4" w:rsidRPr="00D12EB4">
        <w:rPr>
          <w:rFonts w:ascii="GulimChe" w:eastAsia="GulimChe" w:hAnsi="GulimChe" w:cs="GulimChe"/>
          <w:color w:val="000000"/>
          <w:kern w:val="0"/>
          <w:sz w:val="24"/>
          <w:szCs w:val="24"/>
        </w:rPr>
        <w:t>the condition</w:t>
      </w:r>
      <w:ins w:id="334" w:author="Author" w:date="2017-06-01T17:52:00Z">
        <w:r>
          <w:rPr>
            <w:rFonts w:ascii="GulimChe" w:eastAsia="GulimChe" w:hAnsi="GulimChe" w:cs="GulimChe"/>
            <w:color w:val="000000"/>
            <w:kern w:val="0"/>
            <w:sz w:val="24"/>
            <w:szCs w:val="24"/>
          </w:rPr>
          <w:t>s</w:t>
        </w:r>
      </w:ins>
      <w:r w:rsidR="00D12EB4" w:rsidRPr="00D12EB4">
        <w:rPr>
          <w:rFonts w:ascii="GulimChe" w:eastAsia="GulimChe" w:hAnsi="GulimChe" w:cs="GulimChe"/>
          <w:color w:val="000000"/>
          <w:kern w:val="0"/>
          <w:sz w:val="24"/>
          <w:szCs w:val="24"/>
        </w:rPr>
        <w:t xml:space="preserve"> of this simulator</w:t>
      </w:r>
      <w:commentRangeEnd w:id="331"/>
      <w:r w:rsidR="00FB5114">
        <w:rPr>
          <w:rStyle w:val="CommentReference"/>
        </w:rPr>
        <w:commentReference w:id="331"/>
      </w:r>
      <w:r w:rsidR="00D12EB4" w:rsidRPr="00D12EB4">
        <w:rPr>
          <w:rFonts w:ascii="GulimChe" w:eastAsia="GulimChe" w:hAnsi="GulimChe" w:cs="GulimChe"/>
          <w:color w:val="000000"/>
          <w:kern w:val="0"/>
          <w:sz w:val="24"/>
          <w:szCs w:val="24"/>
        </w:rPr>
        <w:t xml:space="preserve">, </w:t>
      </w:r>
      <w:ins w:id="335" w:author="Author" w:date="2017-06-01T17:52:00Z">
        <w:r>
          <w:rPr>
            <w:rFonts w:ascii="GulimChe" w:eastAsia="GulimChe" w:hAnsi="GulimChe" w:cs="GulimChe"/>
            <w:color w:val="000000"/>
            <w:kern w:val="0"/>
            <w:sz w:val="24"/>
            <w:szCs w:val="24"/>
          </w:rPr>
          <w:t xml:space="preserve">the </w:t>
        </w:r>
      </w:ins>
      <w:r w:rsidR="00D12EB4" w:rsidRPr="00D12EB4">
        <w:rPr>
          <w:rFonts w:ascii="GulimChe" w:eastAsia="GulimChe" w:hAnsi="GulimChe" w:cs="GulimChe"/>
          <w:color w:val="000000"/>
          <w:kern w:val="0"/>
          <w:sz w:val="24"/>
          <w:szCs w:val="24"/>
        </w:rPr>
        <w:t xml:space="preserve">camera view vector will not be changed. </w:t>
      </w:r>
      <w:del w:id="336" w:author="Author" w:date="2017-06-01T17:52:00Z">
        <w:r w:rsidR="00D12EB4" w:rsidRPr="00D12EB4" w:rsidDel="00DE1991">
          <w:rPr>
            <w:rFonts w:ascii="GulimChe" w:eastAsia="GulimChe" w:hAnsi="GulimChe" w:cs="GulimChe"/>
            <w:color w:val="000000"/>
            <w:kern w:val="0"/>
            <w:sz w:val="24"/>
            <w:szCs w:val="24"/>
          </w:rPr>
          <w:delText>Normally i</w:delText>
        </w:r>
      </w:del>
      <w:ins w:id="337" w:author="Author" w:date="2017-06-01T17:52:00Z">
        <w:r>
          <w:rPr>
            <w:rFonts w:ascii="GulimChe" w:eastAsia="GulimChe" w:hAnsi="GulimChe" w:cs="GulimChe"/>
            <w:color w:val="000000"/>
            <w:kern w:val="0"/>
            <w:sz w:val="24"/>
            <w:szCs w:val="24"/>
          </w:rPr>
          <w:t>I</w:t>
        </w:r>
      </w:ins>
      <w:r w:rsidR="00D12EB4" w:rsidRPr="00D12EB4">
        <w:rPr>
          <w:rFonts w:ascii="GulimChe" w:eastAsia="GulimChe" w:hAnsi="GulimChe" w:cs="GulimChe"/>
          <w:color w:val="000000"/>
          <w:kern w:val="0"/>
          <w:sz w:val="24"/>
          <w:szCs w:val="24"/>
        </w:rPr>
        <w:t xml:space="preserve">n visual </w:t>
      </w:r>
      <w:r w:rsidR="00D12EB4" w:rsidRPr="00D12EB4">
        <w:rPr>
          <w:rFonts w:ascii="GulimChe" w:eastAsia="GulimChe" w:hAnsi="GulimChe" w:cs="GulimChe"/>
          <w:color w:val="000000"/>
          <w:kern w:val="0"/>
          <w:sz w:val="24"/>
          <w:szCs w:val="24"/>
          <w:u w:val="single"/>
        </w:rPr>
        <w:t>servoing</w:t>
      </w:r>
      <w:r w:rsidR="00D12EB4" w:rsidRPr="00D12EB4">
        <w:rPr>
          <w:rFonts w:ascii="GulimChe" w:eastAsia="GulimChe" w:hAnsi="GulimChe" w:cs="GulimChe"/>
          <w:color w:val="000000"/>
          <w:kern w:val="0"/>
          <w:sz w:val="24"/>
          <w:szCs w:val="24"/>
        </w:rPr>
        <w:t xml:space="preserve">, four </w:t>
      </w:r>
      <w:ins w:id="338" w:author="Author" w:date="2017-06-01T21:30:00Z">
        <w:r w:rsidR="00F76C8A">
          <w:rPr>
            <w:rFonts w:ascii="GulimChe" w:eastAsia="GulimChe" w:hAnsi="GulimChe" w:cs="GulimChe"/>
            <w:color w:val="000000"/>
            <w:kern w:val="0"/>
            <w:sz w:val="24"/>
            <w:szCs w:val="24"/>
          </w:rPr>
          <w:t xml:space="preserve">feature </w:t>
        </w:r>
      </w:ins>
      <w:r w:rsidR="00D12EB4" w:rsidRPr="00D12EB4">
        <w:rPr>
          <w:rFonts w:ascii="GulimChe" w:eastAsia="GulimChe" w:hAnsi="GulimChe" w:cs="GulimChe"/>
          <w:color w:val="000000"/>
          <w:kern w:val="0"/>
          <w:sz w:val="24"/>
          <w:szCs w:val="24"/>
        </w:rPr>
        <w:t>point</w:t>
      </w:r>
      <w:ins w:id="339" w:author="Author" w:date="2017-06-01T21:30:00Z">
        <w:r w:rsidR="00F76C8A">
          <w:rPr>
            <w:rFonts w:ascii="GulimChe" w:eastAsia="GulimChe" w:hAnsi="GulimChe" w:cs="GulimChe"/>
            <w:color w:val="000000"/>
            <w:kern w:val="0"/>
            <w:sz w:val="24"/>
            <w:szCs w:val="24"/>
          </w:rPr>
          <w:t>s</w:t>
        </w:r>
      </w:ins>
      <w:del w:id="340" w:author="Author" w:date="2017-06-01T21:30:00Z">
        <w:r w:rsidR="00D12EB4" w:rsidRPr="00D12EB4" w:rsidDel="00F76C8A">
          <w:rPr>
            <w:rFonts w:ascii="GulimChe" w:eastAsia="GulimChe" w:hAnsi="GulimChe" w:cs="GulimChe"/>
            <w:color w:val="000000"/>
            <w:kern w:val="0"/>
            <w:sz w:val="24"/>
            <w:szCs w:val="24"/>
          </w:rPr>
          <w:delText xml:space="preserve"> features</w:delText>
        </w:r>
      </w:del>
      <w:r w:rsidR="00D12EB4" w:rsidRPr="00D12EB4">
        <w:rPr>
          <w:rFonts w:ascii="GulimChe" w:eastAsia="GulimChe" w:hAnsi="GulimChe" w:cs="GulimChe"/>
          <w:color w:val="000000"/>
          <w:kern w:val="0"/>
          <w:sz w:val="24"/>
          <w:szCs w:val="24"/>
        </w:rPr>
        <w:t xml:space="preserve"> are </w:t>
      </w:r>
      <w:ins w:id="341" w:author="Author" w:date="2017-06-01T17:52:00Z">
        <w:r>
          <w:rPr>
            <w:rFonts w:ascii="GulimChe" w:eastAsia="GulimChe" w:hAnsi="GulimChe" w:cs="GulimChe"/>
            <w:color w:val="000000"/>
            <w:kern w:val="0"/>
            <w:sz w:val="24"/>
            <w:szCs w:val="24"/>
          </w:rPr>
          <w:t xml:space="preserve">normally </w:t>
        </w:r>
      </w:ins>
      <w:r w:rsidR="00D12EB4" w:rsidRPr="00D12EB4">
        <w:rPr>
          <w:rFonts w:ascii="GulimChe" w:eastAsia="GulimChe" w:hAnsi="GulimChe" w:cs="GulimChe"/>
          <w:color w:val="000000"/>
          <w:kern w:val="0"/>
          <w:sz w:val="24"/>
          <w:szCs w:val="24"/>
        </w:rPr>
        <w:t xml:space="preserve">extracted from the rendered image </w:t>
      </w:r>
      <w:del w:id="342" w:author="Author" w:date="2017-06-01T17:52:00Z">
        <w:r w:rsidR="00D12EB4" w:rsidRPr="00D12EB4" w:rsidDel="00DE1991">
          <w:rPr>
            <w:rFonts w:ascii="GulimChe" w:eastAsia="GulimChe" w:hAnsi="GulimChe" w:cs="GulimChe"/>
            <w:color w:val="000000"/>
            <w:kern w:val="0"/>
            <w:sz w:val="24"/>
            <w:szCs w:val="24"/>
          </w:rPr>
          <w:delText xml:space="preserve">by </w:delText>
        </w:r>
      </w:del>
      <w:r w:rsidR="00D12EB4" w:rsidRPr="00D12EB4">
        <w:rPr>
          <w:rFonts w:ascii="GulimChe" w:eastAsia="GulimChe" w:hAnsi="GulimChe" w:cs="GulimChe"/>
          <w:color w:val="000000"/>
          <w:kern w:val="0"/>
          <w:sz w:val="24"/>
          <w:szCs w:val="24"/>
        </w:rPr>
        <w:t xml:space="preserve">using image processing algorithms. Since our purpose is to test our </w:t>
      </w:r>
      <w:r w:rsidR="00D12EB4" w:rsidRPr="00D12EB4">
        <w:rPr>
          <w:rFonts w:ascii="GulimChe" w:eastAsia="GulimChe" w:hAnsi="GulimChe" w:cs="GulimChe"/>
          <w:color w:val="000000"/>
          <w:kern w:val="0"/>
          <w:sz w:val="24"/>
          <w:szCs w:val="24"/>
          <w:u w:val="single"/>
        </w:rPr>
        <w:t>DQN</w:t>
      </w:r>
      <w:r w:rsidR="00D12EB4" w:rsidRPr="00D12EB4">
        <w:rPr>
          <w:rFonts w:ascii="GulimChe" w:eastAsia="GulimChe" w:hAnsi="GulimChe" w:cs="GulimChe"/>
          <w:color w:val="000000"/>
          <w:kern w:val="0"/>
          <w:sz w:val="24"/>
          <w:szCs w:val="24"/>
        </w:rPr>
        <w:t xml:space="preserve">-based </w:t>
      </w:r>
      <w:r w:rsidR="00D12EB4" w:rsidRPr="00D12EB4">
        <w:rPr>
          <w:rFonts w:ascii="GulimChe" w:eastAsia="GulimChe" w:hAnsi="GulimChe" w:cs="GulimChe"/>
          <w:color w:val="000000"/>
          <w:kern w:val="0"/>
          <w:sz w:val="24"/>
          <w:szCs w:val="24"/>
          <w:u w:val="single"/>
        </w:rPr>
        <w:t>2D</w:t>
      </w:r>
      <w:r w:rsidR="00D12EB4" w:rsidRPr="00D12EB4">
        <w:rPr>
          <w:rFonts w:ascii="GulimChe" w:eastAsia="GulimChe" w:hAnsi="GulimChe" w:cs="GulimChe"/>
          <w:color w:val="000000"/>
          <w:kern w:val="0"/>
          <w:sz w:val="24"/>
          <w:szCs w:val="24"/>
        </w:rPr>
        <w:t>-</w:t>
      </w:r>
      <w:r w:rsidR="00D12EB4" w:rsidRPr="00D12EB4">
        <w:rPr>
          <w:rFonts w:ascii="GulimChe" w:eastAsia="GulimChe" w:hAnsi="GulimChe" w:cs="GulimChe"/>
          <w:color w:val="000000"/>
          <w:kern w:val="0"/>
          <w:sz w:val="24"/>
          <w:szCs w:val="24"/>
          <w:u w:val="single"/>
        </w:rPr>
        <w:t>3D</w:t>
      </w:r>
      <w:r w:rsidR="00D12EB4" w:rsidRPr="00D12EB4">
        <w:rPr>
          <w:rFonts w:ascii="GulimChe" w:eastAsia="GulimChe" w:hAnsi="GulimChe" w:cs="GulimChe"/>
          <w:color w:val="000000"/>
          <w:kern w:val="0"/>
          <w:sz w:val="24"/>
          <w:szCs w:val="24"/>
        </w:rPr>
        <w:t xml:space="preserve"> registration algorithm, we decided to skip this process. Instead</w:t>
      </w:r>
      <w:ins w:id="343" w:author="Author" w:date="2017-06-01T17:53:00Z">
        <w:r>
          <w:rPr>
            <w:rFonts w:ascii="GulimChe" w:eastAsia="GulimChe" w:hAnsi="GulimChe" w:cs="GulimChe"/>
            <w:color w:val="000000"/>
            <w:kern w:val="0"/>
            <w:sz w:val="24"/>
            <w:szCs w:val="24"/>
          </w:rPr>
          <w:t xml:space="preserve">, </w:t>
        </w:r>
      </w:ins>
      <w:del w:id="344" w:author="Author" w:date="2017-06-01T17:53:00Z">
        <w:r w:rsidR="00D12EB4" w:rsidRPr="00D12EB4" w:rsidDel="00DE1991">
          <w:rPr>
            <w:rFonts w:ascii="GulimChe" w:eastAsia="GulimChe" w:hAnsi="GulimChe" w:cs="GulimChe"/>
            <w:color w:val="000000"/>
            <w:kern w:val="0"/>
            <w:sz w:val="24"/>
            <w:szCs w:val="24"/>
          </w:rPr>
          <w:delText xml:space="preserve"> of that, </w:delText>
        </w:r>
      </w:del>
      <w:r w:rsidR="00D12EB4" w:rsidRPr="00D12EB4">
        <w:rPr>
          <w:rFonts w:ascii="GulimChe" w:eastAsia="GulimChe" w:hAnsi="GulimChe" w:cs="GulimChe"/>
          <w:color w:val="000000"/>
          <w:kern w:val="0"/>
          <w:sz w:val="24"/>
          <w:szCs w:val="24"/>
        </w:rPr>
        <w:t xml:space="preserve">we pre-defined the </w:t>
      </w:r>
      <w:r w:rsidR="00D12EB4" w:rsidRPr="00D12EB4">
        <w:rPr>
          <w:rFonts w:ascii="GulimChe" w:eastAsia="GulimChe" w:hAnsi="GulimChe" w:cs="GulimChe"/>
          <w:color w:val="000000"/>
          <w:kern w:val="0"/>
          <w:sz w:val="24"/>
          <w:szCs w:val="24"/>
          <w:u w:val="single"/>
        </w:rPr>
        <w:t>3D</w:t>
      </w:r>
      <w:r w:rsidR="00D12EB4" w:rsidRPr="00D12EB4">
        <w:rPr>
          <w:rFonts w:ascii="GulimChe" w:eastAsia="GulimChe" w:hAnsi="GulimChe" w:cs="GulimChe"/>
          <w:color w:val="000000"/>
          <w:kern w:val="0"/>
          <w:sz w:val="24"/>
          <w:szCs w:val="24"/>
        </w:rPr>
        <w:t xml:space="preserve"> positions of </w:t>
      </w:r>
      <w:ins w:id="345" w:author="Author" w:date="2017-06-01T21:31:00Z">
        <w:r w:rsidR="00F76C8A">
          <w:rPr>
            <w:rFonts w:ascii="GulimChe" w:eastAsia="GulimChe" w:hAnsi="GulimChe" w:cs="GulimChe"/>
            <w:color w:val="000000"/>
            <w:kern w:val="0"/>
            <w:sz w:val="24"/>
            <w:szCs w:val="24"/>
          </w:rPr>
          <w:t xml:space="preserve">the </w:t>
        </w:r>
      </w:ins>
      <w:r w:rsidR="00D12EB4" w:rsidRPr="00D12EB4">
        <w:rPr>
          <w:rFonts w:ascii="GulimChe" w:eastAsia="GulimChe" w:hAnsi="GulimChe" w:cs="GulimChe"/>
          <w:color w:val="000000"/>
          <w:kern w:val="0"/>
          <w:sz w:val="24"/>
          <w:szCs w:val="24"/>
        </w:rPr>
        <w:t>four feature points</w:t>
      </w:r>
      <w:del w:id="346" w:author="Author" w:date="2017-06-01T17:53:00Z">
        <w:r w:rsidR="00D12EB4" w:rsidRPr="00D12EB4" w:rsidDel="00DE1991">
          <w:rPr>
            <w:rFonts w:ascii="GulimChe" w:eastAsia="GulimChe" w:hAnsi="GulimChe" w:cs="GulimChe"/>
            <w:color w:val="000000"/>
            <w:kern w:val="0"/>
            <w:sz w:val="24"/>
            <w:szCs w:val="24"/>
          </w:rPr>
          <w:delText xml:space="preserve">, </w:delText>
        </w:r>
      </w:del>
      <w:ins w:id="347" w:author="Author" w:date="2017-06-01T17:53:00Z">
        <w:r>
          <w:rPr>
            <w:rFonts w:ascii="GulimChe" w:eastAsia="GulimChe" w:hAnsi="GulimChe" w:cs="GulimChe"/>
            <w:color w:val="000000"/>
            <w:kern w:val="0"/>
            <w:sz w:val="24"/>
            <w:szCs w:val="24"/>
          </w:rPr>
          <w:t xml:space="preserve"> and</w:t>
        </w:r>
        <w:r w:rsidRPr="00D12EB4">
          <w:rPr>
            <w:rFonts w:ascii="GulimChe" w:eastAsia="GulimChe" w:hAnsi="GulimChe" w:cs="GulimChe"/>
            <w:color w:val="000000"/>
            <w:kern w:val="0"/>
            <w:sz w:val="24"/>
            <w:szCs w:val="24"/>
          </w:rPr>
          <w:t xml:space="preserve"> </w:t>
        </w:r>
      </w:ins>
      <w:r w:rsidR="00D12EB4" w:rsidRPr="00D12EB4">
        <w:rPr>
          <w:rFonts w:ascii="GulimChe" w:eastAsia="GulimChe" w:hAnsi="GulimChe" w:cs="GulimChe"/>
          <w:color w:val="000000"/>
          <w:kern w:val="0"/>
          <w:sz w:val="24"/>
          <w:szCs w:val="24"/>
        </w:rPr>
        <w:t>extract</w:t>
      </w:r>
      <w:ins w:id="348" w:author="Author" w:date="2017-06-01T17:53:00Z">
        <w:r>
          <w:rPr>
            <w:rFonts w:ascii="GulimChe" w:eastAsia="GulimChe" w:hAnsi="GulimChe" w:cs="GulimChe"/>
            <w:color w:val="000000"/>
            <w:kern w:val="0"/>
            <w:sz w:val="24"/>
            <w:szCs w:val="24"/>
          </w:rPr>
          <w:t>ed</w:t>
        </w:r>
      </w:ins>
      <w:r w:rsidR="00D12EB4" w:rsidRPr="00D12EB4">
        <w:rPr>
          <w:rFonts w:ascii="GulimChe" w:eastAsia="GulimChe" w:hAnsi="GulimChe" w:cs="GulimChe"/>
          <w:color w:val="000000"/>
          <w:kern w:val="0"/>
          <w:sz w:val="24"/>
          <w:szCs w:val="24"/>
        </w:rPr>
        <w:t xml:space="preserve"> </w:t>
      </w:r>
      <w:ins w:id="349" w:author="Author" w:date="2017-06-01T21:31:00Z">
        <w:r w:rsidR="00F76C8A">
          <w:rPr>
            <w:rFonts w:ascii="GulimChe" w:eastAsia="GulimChe" w:hAnsi="GulimChe" w:cs="GulimChe"/>
            <w:color w:val="000000"/>
            <w:kern w:val="0"/>
            <w:sz w:val="24"/>
            <w:szCs w:val="24"/>
          </w:rPr>
          <w:t xml:space="preserve">these </w:t>
        </w:r>
      </w:ins>
      <w:r w:rsidR="00D12EB4" w:rsidRPr="00D12EB4">
        <w:rPr>
          <w:rFonts w:ascii="GulimChe" w:eastAsia="GulimChe" w:hAnsi="GulimChe" w:cs="GulimChe"/>
          <w:color w:val="000000"/>
          <w:kern w:val="0"/>
          <w:sz w:val="24"/>
          <w:szCs w:val="24"/>
        </w:rPr>
        <w:t xml:space="preserve">to the </w:t>
      </w:r>
      <w:r w:rsidR="00D12EB4" w:rsidRPr="00D12EB4">
        <w:rPr>
          <w:rFonts w:ascii="GulimChe" w:eastAsia="GulimChe" w:hAnsi="GulimChe" w:cs="GulimChe"/>
          <w:color w:val="000000"/>
          <w:kern w:val="0"/>
          <w:sz w:val="24"/>
          <w:szCs w:val="24"/>
          <w:u w:val="single"/>
        </w:rPr>
        <w:t>2D</w:t>
      </w:r>
      <w:r w:rsidR="00D12EB4" w:rsidRPr="00D12EB4">
        <w:rPr>
          <w:rFonts w:ascii="GulimChe" w:eastAsia="GulimChe" w:hAnsi="GulimChe" w:cs="GulimChe"/>
          <w:color w:val="000000"/>
          <w:kern w:val="0"/>
          <w:sz w:val="24"/>
          <w:szCs w:val="24"/>
        </w:rPr>
        <w:t xml:space="preserve"> rendering </w:t>
      </w:r>
      <w:r w:rsidR="00D12EB4" w:rsidRPr="00D12EB4">
        <w:rPr>
          <w:rFonts w:ascii="GulimChe" w:eastAsia="GulimChe" w:hAnsi="GulimChe" w:cs="GulimChe"/>
          <w:color w:val="000000"/>
          <w:kern w:val="0"/>
          <w:sz w:val="24"/>
          <w:szCs w:val="24"/>
          <w:u w:val="single"/>
        </w:rPr>
        <w:t>viewport</w:t>
      </w:r>
      <w:r w:rsidR="00D12EB4" w:rsidRPr="00D12EB4">
        <w:rPr>
          <w:rFonts w:ascii="GulimChe" w:eastAsia="GulimChe" w:hAnsi="GulimChe" w:cs="GulimChe"/>
          <w:color w:val="000000"/>
          <w:kern w:val="0"/>
          <w:sz w:val="24"/>
          <w:szCs w:val="24"/>
        </w:rPr>
        <w:t xml:space="preserve"> by </w:t>
      </w:r>
      <w:r w:rsidR="00D12EB4" w:rsidRPr="00D12EB4">
        <w:rPr>
          <w:rFonts w:ascii="GulimChe" w:eastAsia="GulimChe" w:hAnsi="GulimChe" w:cs="GulimChe"/>
          <w:color w:val="000000"/>
          <w:kern w:val="0"/>
          <w:sz w:val="24"/>
          <w:szCs w:val="24"/>
          <w:u w:val="single"/>
        </w:rPr>
        <w:t>unproject</w:t>
      </w:r>
      <w:ins w:id="350" w:author="Author" w:date="2017-06-01T17:53:00Z">
        <w:r>
          <w:rPr>
            <w:rFonts w:ascii="GulimChe" w:eastAsia="GulimChe" w:hAnsi="GulimChe" w:cs="GulimChe"/>
            <w:color w:val="000000"/>
            <w:kern w:val="0"/>
            <w:sz w:val="24"/>
            <w:szCs w:val="24"/>
            <w:u w:val="single"/>
          </w:rPr>
          <w:t>ing</w:t>
        </w:r>
      </w:ins>
      <w:r w:rsidR="00D12EB4" w:rsidRPr="00D12EB4">
        <w:rPr>
          <w:rFonts w:ascii="GulimChe" w:eastAsia="GulimChe" w:hAnsi="GulimChe" w:cs="GulimChe"/>
          <w:color w:val="000000"/>
          <w:kern w:val="0"/>
          <w:sz w:val="24"/>
          <w:szCs w:val="24"/>
        </w:rPr>
        <w:t xml:space="preserve"> them</w:t>
      </w:r>
      <w:ins w:id="351" w:author="Author" w:date="2017-06-01T21:32:00Z">
        <w:r w:rsidR="00F76C8A">
          <w:rPr>
            <w:rFonts w:ascii="GulimChe" w:eastAsia="GulimChe" w:hAnsi="GulimChe" w:cs="GulimChe"/>
            <w:color w:val="000000"/>
            <w:kern w:val="0"/>
            <w:sz w:val="24"/>
            <w:szCs w:val="24"/>
          </w:rPr>
          <w:t xml:space="preserve">; </w:t>
        </w:r>
      </w:ins>
      <w:del w:id="352" w:author="Author" w:date="2017-06-01T21:32:00Z">
        <w:r w:rsidR="00D12EB4" w:rsidRPr="00D12EB4" w:rsidDel="00F76C8A">
          <w:rPr>
            <w:rFonts w:ascii="GulimChe" w:eastAsia="GulimChe" w:hAnsi="GulimChe" w:cs="GulimChe"/>
            <w:color w:val="000000"/>
            <w:kern w:val="0"/>
            <w:sz w:val="24"/>
            <w:szCs w:val="24"/>
          </w:rPr>
          <w:delText>. T</w:delText>
        </w:r>
      </w:del>
      <w:ins w:id="353" w:author="Author" w:date="2017-06-01T21:32:00Z">
        <w:r w:rsidR="00F76C8A">
          <w:rPr>
            <w:rFonts w:ascii="GulimChe" w:eastAsia="GulimChe" w:hAnsi="GulimChe" w:cs="GulimChe"/>
            <w:color w:val="000000"/>
            <w:kern w:val="0"/>
            <w:sz w:val="24"/>
            <w:szCs w:val="24"/>
          </w:rPr>
          <w:t>t</w:t>
        </w:r>
      </w:ins>
      <w:r w:rsidR="00D12EB4" w:rsidRPr="00D12EB4">
        <w:rPr>
          <w:rFonts w:ascii="GulimChe" w:eastAsia="GulimChe" w:hAnsi="GulimChe" w:cs="GulimChe"/>
          <w:color w:val="000000"/>
          <w:kern w:val="0"/>
          <w:sz w:val="24"/>
          <w:szCs w:val="24"/>
        </w:rPr>
        <w:t xml:space="preserve">his has the same effect as feature detection. </w:t>
      </w:r>
      <w:del w:id="354" w:author="Author" w:date="2017-06-01T17:54:00Z">
        <w:r w:rsidR="00D12EB4" w:rsidRPr="00D12EB4" w:rsidDel="00CE527B">
          <w:rPr>
            <w:rFonts w:ascii="GulimChe" w:eastAsia="GulimChe" w:hAnsi="GulimChe" w:cs="GulimChe"/>
            <w:color w:val="000000"/>
            <w:kern w:val="0"/>
            <w:sz w:val="24"/>
            <w:szCs w:val="24"/>
          </w:rPr>
          <w:delText xml:space="preserve">This </w:delText>
        </w:r>
      </w:del>
      <w:ins w:id="355" w:author="Author" w:date="2017-06-01T17:54:00Z">
        <w:r w:rsidR="00CE527B" w:rsidRPr="00D12EB4">
          <w:rPr>
            <w:rFonts w:ascii="GulimChe" w:eastAsia="GulimChe" w:hAnsi="GulimChe" w:cs="GulimChe"/>
            <w:color w:val="000000"/>
            <w:kern w:val="0"/>
            <w:sz w:val="24"/>
            <w:szCs w:val="24"/>
          </w:rPr>
          <w:t>Th</w:t>
        </w:r>
        <w:r w:rsidR="00CE527B">
          <w:rPr>
            <w:rFonts w:ascii="GulimChe" w:eastAsia="GulimChe" w:hAnsi="GulimChe" w:cs="GulimChe"/>
            <w:color w:val="000000"/>
            <w:kern w:val="0"/>
            <w:sz w:val="24"/>
            <w:szCs w:val="24"/>
          </w:rPr>
          <w:t>e</w:t>
        </w:r>
        <w:r w:rsidR="00CE527B" w:rsidRPr="00D12EB4">
          <w:rPr>
            <w:rFonts w:ascii="GulimChe" w:eastAsia="GulimChe" w:hAnsi="GulimChe" w:cs="GulimChe"/>
            <w:color w:val="000000"/>
            <w:kern w:val="0"/>
            <w:sz w:val="24"/>
            <w:szCs w:val="24"/>
          </w:rPr>
          <w:t xml:space="preserve"> </w:t>
        </w:r>
      </w:ins>
      <w:r w:rsidR="00D12EB4" w:rsidRPr="00D12EB4">
        <w:rPr>
          <w:rFonts w:ascii="GulimChe" w:eastAsia="GulimChe" w:hAnsi="GulimChe" w:cs="GulimChe"/>
          <w:color w:val="000000"/>
          <w:kern w:val="0"/>
          <w:sz w:val="24"/>
          <w:szCs w:val="24"/>
        </w:rPr>
        <w:t xml:space="preserve">simulator runs on </w:t>
      </w:r>
      <w:ins w:id="356" w:author="Author" w:date="2017-06-01T17:54:00Z">
        <w:r w:rsidR="00CE527B">
          <w:rPr>
            <w:rFonts w:ascii="GulimChe" w:eastAsia="GulimChe" w:hAnsi="GulimChe" w:cs="GulimChe"/>
            <w:color w:val="000000"/>
            <w:kern w:val="0"/>
            <w:sz w:val="24"/>
            <w:szCs w:val="24"/>
          </w:rPr>
          <w:t xml:space="preserve">a </w:t>
        </w:r>
      </w:ins>
      <w:r w:rsidR="00D12EB4" w:rsidRPr="00D12EB4">
        <w:rPr>
          <w:rFonts w:ascii="GulimChe" w:eastAsia="GulimChe" w:hAnsi="GulimChe" w:cs="GulimChe"/>
          <w:color w:val="000000"/>
          <w:kern w:val="0"/>
          <w:sz w:val="24"/>
          <w:szCs w:val="24"/>
        </w:rPr>
        <w:t>web browser</w:t>
      </w:r>
      <w:del w:id="357" w:author="Author" w:date="2017-06-01T17:54:00Z">
        <w:r w:rsidR="00D12EB4" w:rsidRPr="00D12EB4" w:rsidDel="00CE527B">
          <w:rPr>
            <w:rFonts w:ascii="GulimChe" w:eastAsia="GulimChe" w:hAnsi="GulimChe" w:cs="GulimChe"/>
            <w:color w:val="000000"/>
            <w:kern w:val="0"/>
            <w:sz w:val="24"/>
            <w:szCs w:val="24"/>
          </w:rPr>
          <w:delText xml:space="preserve">, </w:delText>
        </w:r>
      </w:del>
      <w:ins w:id="358" w:author="Author" w:date="2017-06-01T17:54:00Z">
        <w:r w:rsidR="00CE527B">
          <w:rPr>
            <w:rFonts w:ascii="GulimChe" w:eastAsia="GulimChe" w:hAnsi="GulimChe" w:cs="GulimChe"/>
            <w:color w:val="000000"/>
            <w:kern w:val="0"/>
            <w:sz w:val="24"/>
            <w:szCs w:val="24"/>
          </w:rPr>
          <w:t xml:space="preserve"> and</w:t>
        </w:r>
        <w:r w:rsidR="00CE527B" w:rsidRPr="00D12EB4">
          <w:rPr>
            <w:rFonts w:ascii="GulimChe" w:eastAsia="GulimChe" w:hAnsi="GulimChe" w:cs="GulimChe"/>
            <w:color w:val="000000"/>
            <w:kern w:val="0"/>
            <w:sz w:val="24"/>
            <w:szCs w:val="24"/>
          </w:rPr>
          <w:t xml:space="preserve"> </w:t>
        </w:r>
      </w:ins>
      <w:r w:rsidR="00D12EB4" w:rsidRPr="00D12EB4">
        <w:rPr>
          <w:rFonts w:ascii="GulimChe" w:eastAsia="GulimChe" w:hAnsi="GulimChe" w:cs="GulimChe"/>
          <w:color w:val="000000"/>
          <w:kern w:val="0"/>
          <w:sz w:val="24"/>
          <w:szCs w:val="24"/>
        </w:rPr>
        <w:t xml:space="preserve">used </w:t>
      </w:r>
      <w:ins w:id="359" w:author="Author" w:date="2017-06-01T17:54:00Z">
        <w:r w:rsidR="00CE527B">
          <w:rPr>
            <w:rFonts w:ascii="GulimChe" w:eastAsia="GulimChe" w:hAnsi="GulimChe" w:cs="GulimChe"/>
            <w:color w:val="000000"/>
            <w:kern w:val="0"/>
            <w:sz w:val="24"/>
            <w:szCs w:val="24"/>
          </w:rPr>
          <w:t xml:space="preserve">a </w:t>
        </w:r>
      </w:ins>
      <w:del w:id="360" w:author="Author" w:date="2017-06-01T17:54:00Z">
        <w:r w:rsidR="00D12EB4" w:rsidRPr="00D12EB4" w:rsidDel="00CE527B">
          <w:rPr>
            <w:rFonts w:ascii="GulimChe" w:eastAsia="GulimChe" w:hAnsi="GulimChe" w:cs="GulimChe"/>
            <w:color w:val="000000"/>
            <w:kern w:val="0"/>
            <w:sz w:val="24"/>
            <w:szCs w:val="24"/>
            <w:u w:val="single"/>
          </w:rPr>
          <w:delText>javascript</w:delText>
        </w:r>
      </w:del>
      <w:ins w:id="361" w:author="Author" w:date="2017-06-01T17:54:00Z">
        <w:r w:rsidR="00CE527B">
          <w:rPr>
            <w:rFonts w:ascii="GulimChe" w:eastAsia="GulimChe" w:hAnsi="GulimChe" w:cs="GulimChe"/>
            <w:color w:val="000000"/>
            <w:kern w:val="0"/>
            <w:sz w:val="24"/>
            <w:szCs w:val="24"/>
            <w:u w:val="single"/>
          </w:rPr>
          <w:t>J</w:t>
        </w:r>
        <w:r w:rsidR="00CE527B" w:rsidRPr="00D12EB4">
          <w:rPr>
            <w:rFonts w:ascii="GulimChe" w:eastAsia="GulimChe" w:hAnsi="GulimChe" w:cs="GulimChe"/>
            <w:color w:val="000000"/>
            <w:kern w:val="0"/>
            <w:sz w:val="24"/>
            <w:szCs w:val="24"/>
            <w:u w:val="single"/>
          </w:rPr>
          <w:t>ava</w:t>
        </w:r>
        <w:r w:rsidR="00CE527B">
          <w:rPr>
            <w:rFonts w:ascii="GulimChe" w:eastAsia="GulimChe" w:hAnsi="GulimChe" w:cs="GulimChe"/>
            <w:color w:val="000000"/>
            <w:kern w:val="0"/>
            <w:sz w:val="24"/>
            <w:szCs w:val="24"/>
            <w:u w:val="single"/>
          </w:rPr>
          <w:t>S</w:t>
        </w:r>
        <w:r w:rsidR="00CE527B" w:rsidRPr="00D12EB4">
          <w:rPr>
            <w:rFonts w:ascii="GulimChe" w:eastAsia="GulimChe" w:hAnsi="GulimChe" w:cs="GulimChe"/>
            <w:color w:val="000000"/>
            <w:kern w:val="0"/>
            <w:sz w:val="24"/>
            <w:szCs w:val="24"/>
            <w:u w:val="single"/>
          </w:rPr>
          <w:t>cript</w:t>
        </w:r>
      </w:ins>
      <w:r w:rsidR="00D12EB4" w:rsidRPr="00D12EB4">
        <w:rPr>
          <w:rFonts w:ascii="GulimChe" w:eastAsia="GulimChe" w:hAnsi="GulimChe" w:cs="GulimChe"/>
          <w:color w:val="000000"/>
          <w:kern w:val="0"/>
          <w:sz w:val="24"/>
          <w:szCs w:val="24"/>
        </w:rPr>
        <w:t xml:space="preserve">-based </w:t>
      </w:r>
      <w:r w:rsidR="00D12EB4" w:rsidRPr="00D12EB4">
        <w:rPr>
          <w:rFonts w:ascii="GulimChe" w:eastAsia="GulimChe" w:hAnsi="GulimChe" w:cs="GulimChe"/>
          <w:color w:val="800000"/>
          <w:kern w:val="0"/>
          <w:sz w:val="24"/>
          <w:szCs w:val="24"/>
        </w:rPr>
        <w:t>\emph</w:t>
      </w:r>
      <w:r w:rsidR="00D12EB4" w:rsidRPr="00D12EB4">
        <w:rPr>
          <w:rFonts w:ascii="GulimChe" w:eastAsia="GulimChe" w:hAnsi="GulimChe" w:cs="GulimChe"/>
          <w:color w:val="000000"/>
          <w:kern w:val="0"/>
          <w:sz w:val="24"/>
          <w:szCs w:val="24"/>
        </w:rPr>
        <w:t>{</w:t>
      </w:r>
      <w:r w:rsidR="00D12EB4" w:rsidRPr="00D12EB4">
        <w:rPr>
          <w:rFonts w:ascii="GulimChe" w:eastAsia="GulimChe" w:hAnsi="GulimChe" w:cs="GulimChe"/>
          <w:color w:val="000000"/>
          <w:kern w:val="0"/>
          <w:sz w:val="24"/>
          <w:szCs w:val="24"/>
          <w:u w:val="single"/>
        </w:rPr>
        <w:t>WebGL</w:t>
      </w:r>
      <w:r w:rsidR="00D12EB4" w:rsidRPr="00D12EB4">
        <w:rPr>
          <w:rFonts w:ascii="GulimChe" w:eastAsia="GulimChe" w:hAnsi="GulimChe" w:cs="GulimChe"/>
          <w:color w:val="000000"/>
          <w:kern w:val="0"/>
          <w:sz w:val="24"/>
          <w:szCs w:val="24"/>
        </w:rPr>
        <w:t xml:space="preserve">} library named </w:t>
      </w:r>
      <w:r w:rsidR="00D12EB4" w:rsidRPr="00D12EB4">
        <w:rPr>
          <w:rFonts w:ascii="GulimChe" w:eastAsia="GulimChe" w:hAnsi="GulimChe" w:cs="GulimChe"/>
          <w:color w:val="800000"/>
          <w:kern w:val="0"/>
          <w:sz w:val="24"/>
          <w:szCs w:val="24"/>
        </w:rPr>
        <w:t>\emph</w:t>
      </w:r>
      <w:r w:rsidR="00D12EB4" w:rsidRPr="00D12EB4">
        <w:rPr>
          <w:rFonts w:ascii="GulimChe" w:eastAsia="GulimChe" w:hAnsi="GulimChe" w:cs="GulimChe"/>
          <w:color w:val="000000"/>
          <w:kern w:val="0"/>
          <w:sz w:val="24"/>
          <w:szCs w:val="24"/>
        </w:rPr>
        <w:t>{Three.</w:t>
      </w:r>
      <w:r w:rsidR="00D12EB4" w:rsidRPr="00D12EB4">
        <w:rPr>
          <w:rFonts w:ascii="GulimChe" w:eastAsia="GulimChe" w:hAnsi="GulimChe" w:cs="GulimChe"/>
          <w:color w:val="000000"/>
          <w:kern w:val="0"/>
          <w:sz w:val="24"/>
          <w:szCs w:val="24"/>
          <w:u w:val="single"/>
        </w:rPr>
        <w:t>js</w:t>
      </w:r>
      <w:r w:rsidR="00D12EB4"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{figure}[</w:t>
      </w:r>
      <w:r w:rsidRPr="00D12EB4">
        <w:rPr>
          <w:rFonts w:ascii="GulimChe" w:eastAsia="GulimChe" w:hAnsi="GulimChe" w:cs="GulimChe"/>
          <w:color w:val="000000"/>
          <w:kern w:val="0"/>
          <w:sz w:val="24"/>
          <w:szCs w:val="24"/>
          <w:u w:val="single"/>
        </w:rPr>
        <w:t>htb</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{center}</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b/>
          <w:bCs/>
          <w:color w:val="0000CC"/>
          <w:kern w:val="0"/>
          <w:sz w:val="24"/>
          <w:szCs w:val="24"/>
        </w:rPr>
        <w:t>\includegraphics</w:t>
      </w:r>
      <w:r w:rsidRPr="00D12EB4">
        <w:rPr>
          <w:rFonts w:ascii="GulimChe" w:eastAsia="GulimChe" w:hAnsi="GulimChe" w:cs="GulimChe"/>
          <w:color w:val="000000"/>
          <w:kern w:val="0"/>
          <w:sz w:val="24"/>
          <w:szCs w:val="24"/>
        </w:rPr>
        <w:t>[width=0.8</w:t>
      </w:r>
      <w:r w:rsidRPr="00D12EB4">
        <w:rPr>
          <w:rFonts w:ascii="GulimChe" w:eastAsia="GulimChe" w:hAnsi="GulimChe" w:cs="GulimChe"/>
          <w:color w:val="800000"/>
          <w:kern w:val="0"/>
          <w:sz w:val="24"/>
          <w:szCs w:val="24"/>
        </w:rPr>
        <w:t>\columnwidth</w:t>
      </w:r>
      <w:r w:rsidRPr="00D12EB4">
        <w:rPr>
          <w:rFonts w:ascii="GulimChe" w:eastAsia="GulimChe" w:hAnsi="GulimChe" w:cs="GulimChe"/>
          <w:color w:val="000000"/>
          <w:kern w:val="0"/>
          <w:sz w:val="24"/>
          <w:szCs w:val="24"/>
        </w:rPr>
        <w:t>]{images/fig-</w:t>
      </w:r>
      <w:r w:rsidRPr="00D12EB4">
        <w:rPr>
          <w:rFonts w:ascii="GulimChe" w:eastAsia="GulimChe" w:hAnsi="GulimChe" w:cs="GulimChe"/>
          <w:color w:val="000000"/>
          <w:kern w:val="0"/>
          <w:sz w:val="24"/>
          <w:szCs w:val="24"/>
          <w:u w:val="single"/>
        </w:rPr>
        <w:t>temp1</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png</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\caption</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w:t>
      </w:r>
      <w:del w:id="362" w:author="Author" w:date="2017-06-01T17:55:00Z">
        <w:r w:rsidRPr="00D12EB4" w:rsidDel="00CE527B">
          <w:rPr>
            <w:rFonts w:ascii="GulimChe" w:eastAsia="GulimChe" w:hAnsi="GulimChe" w:cs="GulimChe"/>
            <w:color w:val="000000"/>
            <w:kern w:val="0"/>
            <w:sz w:val="24"/>
            <w:szCs w:val="24"/>
            <w:u w:val="single"/>
          </w:rPr>
          <w:delText>Servoing</w:delText>
        </w:r>
        <w:r w:rsidRPr="00D12EB4" w:rsidDel="00CE527B">
          <w:rPr>
            <w:rFonts w:ascii="GulimChe" w:eastAsia="GulimChe" w:hAnsi="GulimChe" w:cs="GulimChe"/>
            <w:color w:val="000000"/>
            <w:kern w:val="0"/>
            <w:sz w:val="24"/>
            <w:szCs w:val="24"/>
          </w:rPr>
          <w:delText xml:space="preserve"> </w:delText>
        </w:r>
      </w:del>
      <w:ins w:id="363" w:author="Author" w:date="2017-06-01T17:55:00Z">
        <w:r w:rsidR="00CE527B">
          <w:rPr>
            <w:rFonts w:ascii="GulimChe" w:eastAsia="GulimChe" w:hAnsi="GulimChe" w:cs="GulimChe"/>
            <w:color w:val="000000"/>
            <w:kern w:val="0"/>
            <w:sz w:val="24"/>
            <w:szCs w:val="24"/>
            <w:u w:val="single"/>
          </w:rPr>
          <w:t>s</w:t>
        </w:r>
        <w:r w:rsidR="00CE527B" w:rsidRPr="00D12EB4">
          <w:rPr>
            <w:rFonts w:ascii="GulimChe" w:eastAsia="GulimChe" w:hAnsi="GulimChe" w:cs="GulimChe"/>
            <w:color w:val="000000"/>
            <w:kern w:val="0"/>
            <w:sz w:val="24"/>
            <w:szCs w:val="24"/>
            <w:u w:val="single"/>
          </w:rPr>
          <w:t>ervoing</w:t>
        </w:r>
        <w:r w:rsidR="00CE527B" w:rsidRPr="00D12EB4">
          <w:rPr>
            <w:rFonts w:ascii="GulimChe" w:eastAsia="GulimChe" w:hAnsi="GulimChe" w:cs="GulimChe"/>
            <w:color w:val="000000"/>
            <w:kern w:val="0"/>
            <w:sz w:val="24"/>
            <w:szCs w:val="24"/>
          </w:rPr>
          <w:t xml:space="preserve"> </w:t>
        </w:r>
      </w:ins>
      <w:del w:id="364" w:author="Author" w:date="2017-06-01T17:55:00Z">
        <w:r w:rsidRPr="00D12EB4" w:rsidDel="00CE527B">
          <w:rPr>
            <w:rFonts w:ascii="GulimChe" w:eastAsia="GulimChe" w:hAnsi="GulimChe" w:cs="GulimChe"/>
            <w:color w:val="000000"/>
            <w:kern w:val="0"/>
            <w:sz w:val="24"/>
            <w:szCs w:val="24"/>
          </w:rPr>
          <w:delText>Environment</w:delText>
        </w:r>
      </w:del>
      <w:ins w:id="365" w:author="Author" w:date="2017-06-01T17:55:00Z">
        <w:r w:rsidR="00CE527B">
          <w:rPr>
            <w:rFonts w:ascii="GulimChe" w:eastAsia="GulimChe" w:hAnsi="GulimChe" w:cs="GulimChe"/>
            <w:color w:val="000000"/>
            <w:kern w:val="0"/>
            <w:sz w:val="24"/>
            <w:szCs w:val="24"/>
          </w:rPr>
          <w:t>e</w:t>
        </w:r>
        <w:r w:rsidR="00CE527B" w:rsidRPr="00D12EB4">
          <w:rPr>
            <w:rFonts w:ascii="GulimChe" w:eastAsia="GulimChe" w:hAnsi="GulimChe" w:cs="GulimChe"/>
            <w:color w:val="000000"/>
            <w:kern w:val="0"/>
            <w:sz w:val="24"/>
            <w:szCs w:val="24"/>
          </w:rPr>
          <w:t>nvironment</w:t>
        </w:r>
      </w:ins>
      <w:del w:id="366" w:author="Author" w:date="2017-06-01T21:32:00Z">
        <w:r w:rsidRPr="00D12EB4" w:rsidDel="00F76C8A">
          <w:rPr>
            <w:rFonts w:ascii="GulimChe" w:eastAsia="GulimChe" w:hAnsi="GulimChe" w:cs="GulimChe"/>
            <w:color w:val="000000"/>
            <w:kern w:val="0"/>
            <w:sz w:val="24"/>
            <w:szCs w:val="24"/>
          </w:rPr>
          <w:delText xml:space="preserve">, </w:delText>
        </w:r>
      </w:del>
      <w:ins w:id="367" w:author="Author" w:date="2017-06-01T21:32:00Z">
        <w:r w:rsidR="00F76C8A">
          <w:rPr>
            <w:rFonts w:ascii="GulimChe" w:eastAsia="GulimChe" w:hAnsi="GulimChe" w:cs="GulimChe"/>
            <w:color w:val="000000"/>
            <w:kern w:val="0"/>
            <w:sz w:val="24"/>
            <w:szCs w:val="24"/>
          </w:rPr>
          <w:t>:</w:t>
        </w:r>
        <w:r w:rsidR="00F76C8A"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renderer image(left)</w:t>
      </w:r>
      <w:del w:id="368" w:author="Author" w:date="2017-06-01T21:32:00Z">
        <w:r w:rsidRPr="00D12EB4" w:rsidDel="00F76C8A">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 xml:space="preserve"> and </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objects(right)}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b/>
          <w:bCs/>
          <w:color w:val="0000CC"/>
          <w:kern w:val="0"/>
          <w:sz w:val="24"/>
          <w:szCs w:val="24"/>
        </w:rPr>
        <w:t>\label{fig1}</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{center}</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{figure}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u w:val="single"/>
        </w:rPr>
        <w:lastRenderedPageBreak/>
        <w:t>DQN</w:t>
      </w:r>
      <w:r w:rsidRPr="00D12EB4">
        <w:rPr>
          <w:rFonts w:ascii="GulimChe" w:eastAsia="GulimChe" w:hAnsi="GulimChe" w:cs="GulimChe"/>
          <w:color w:val="000000"/>
          <w:kern w:val="0"/>
          <w:sz w:val="24"/>
          <w:szCs w:val="24"/>
        </w:rPr>
        <w:t xml:space="preserve"> training is based on </w:t>
      </w:r>
      <w:ins w:id="369" w:author="Author" w:date="2017-06-01T17:56:00Z">
        <w:r w:rsidR="00CE527B">
          <w:rPr>
            <w:rFonts w:ascii="GulimChe" w:eastAsia="GulimChe" w:hAnsi="GulimChe" w:cs="GulimChe"/>
            <w:color w:val="000000"/>
            <w:kern w:val="0"/>
            <w:sz w:val="24"/>
            <w:szCs w:val="24"/>
          </w:rPr>
          <w:t>a</w:t>
        </w:r>
      </w:ins>
      <w:ins w:id="370" w:author="Author" w:date="2017-06-01T17:55:00Z">
        <w:r w:rsidR="00CE527B">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Q-learning</w:t>
      </w:r>
      <w:r w:rsidRPr="00D12EB4">
        <w:rPr>
          <w:rFonts w:ascii="GulimChe" w:eastAsia="GulimChe" w:hAnsi="GulimChe" w:cs="GulimChe"/>
          <w:color w:val="800000"/>
          <w:kern w:val="0"/>
          <w:sz w:val="24"/>
          <w:szCs w:val="24"/>
        </w:rPr>
        <w:t>\cite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ref1</w:t>
      </w:r>
      <w:r w:rsidRPr="00D12EB4">
        <w:rPr>
          <w:rFonts w:ascii="GulimChe" w:eastAsia="GulimChe" w:hAnsi="GulimChe" w:cs="GulimChe"/>
          <w:color w:val="000000"/>
          <w:kern w:val="0"/>
          <w:sz w:val="24"/>
          <w:szCs w:val="24"/>
        </w:rPr>
        <w:t>} algorithm</w:t>
      </w:r>
      <w:ins w:id="371" w:author="Author" w:date="2017-06-01T17:55:00Z">
        <w:r w:rsidR="00CE527B">
          <w:rPr>
            <w:rFonts w:ascii="GulimChe" w:eastAsia="GulimChe" w:hAnsi="GulimChe" w:cs="GulimChe"/>
            <w:color w:val="000000"/>
            <w:kern w:val="0"/>
            <w:sz w:val="24"/>
            <w:szCs w:val="24"/>
          </w:rPr>
          <w:t xml:space="preserve"> that uses </w:t>
        </w:r>
      </w:ins>
      <w:del w:id="372" w:author="Author" w:date="2017-06-01T17:55:00Z">
        <w:r w:rsidRPr="00D12EB4" w:rsidDel="00CE527B">
          <w:rPr>
            <w:rFonts w:ascii="GulimChe" w:eastAsia="GulimChe" w:hAnsi="GulimChe" w:cs="GulimChe"/>
            <w:color w:val="000000"/>
            <w:kern w:val="0"/>
            <w:sz w:val="24"/>
            <w:szCs w:val="24"/>
          </w:rPr>
          <w:delText>, using</w:delText>
        </w:r>
      </w:del>
      <w:ins w:id="373" w:author="Author" w:date="2017-06-01T17:55:00Z">
        <w:r w:rsidR="00CE527B">
          <w:rPr>
            <w:rFonts w:ascii="GulimChe" w:eastAsia="GulimChe" w:hAnsi="GulimChe" w:cs="GulimChe"/>
            <w:color w:val="000000"/>
            <w:kern w:val="0"/>
            <w:sz w:val="24"/>
            <w:szCs w:val="24"/>
          </w:rPr>
          <w:t xml:space="preserve">a </w:t>
        </w:r>
      </w:ins>
      <w:del w:id="374" w:author="Author" w:date="2017-06-01T17:55:00Z">
        <w:r w:rsidRPr="00D12EB4" w:rsidDel="00CE527B">
          <w:rPr>
            <w:rFonts w:ascii="GulimChe" w:eastAsia="GulimChe" w:hAnsi="GulimChe" w:cs="GulimChe"/>
            <w:color w:val="000000"/>
            <w:kern w:val="0"/>
            <w:sz w:val="24"/>
            <w:szCs w:val="24"/>
          </w:rPr>
          <w:delText xml:space="preserve"> </w:delText>
        </w:r>
      </w:del>
      <w:r w:rsidRPr="00D12EB4">
        <w:rPr>
          <w:rFonts w:ascii="GulimChe" w:eastAsia="GulimChe" w:hAnsi="GulimChe" w:cs="GulimChe"/>
          <w:color w:val="000000"/>
          <w:kern w:val="0"/>
          <w:sz w:val="24"/>
          <w:szCs w:val="24"/>
        </w:rPr>
        <w:t xml:space="preserve">Q-network for approximating </w:t>
      </w:r>
      <w:ins w:id="375" w:author="Author" w:date="2017-06-01T17:56:00Z">
        <w:r w:rsidR="00CE527B">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Q-table. Experience replay and target </w:t>
      </w:r>
      <w:r w:rsidRPr="00D12EB4">
        <w:rPr>
          <w:rFonts w:ascii="GulimChe" w:eastAsia="GulimChe" w:hAnsi="GulimChe" w:cs="GulimChe"/>
          <w:color w:val="008000"/>
          <w:kern w:val="0"/>
          <w:sz w:val="24"/>
          <w:szCs w:val="24"/>
        </w:rPr>
        <w:t>$Q$</w:t>
      </w:r>
      <w:r w:rsidRPr="00D12EB4">
        <w:rPr>
          <w:rFonts w:ascii="GulimChe" w:eastAsia="GulimChe" w:hAnsi="GulimChe" w:cs="GulimChe"/>
          <w:color w:val="000000"/>
          <w:kern w:val="0"/>
          <w:sz w:val="24"/>
          <w:szCs w:val="24"/>
        </w:rPr>
        <w:t xml:space="preserve"> are also applied to our method to prevent divergence and</w:t>
      </w:r>
      <w:del w:id="376" w:author="Author" w:date="2017-06-01T17:57:00Z">
        <w:r w:rsidRPr="00D12EB4" w:rsidDel="00CE527B">
          <w:rPr>
            <w:rFonts w:ascii="GulimChe" w:eastAsia="GulimChe" w:hAnsi="GulimChe" w:cs="GulimChe"/>
            <w:color w:val="000000"/>
            <w:kern w:val="0"/>
            <w:sz w:val="24"/>
            <w:szCs w:val="24"/>
          </w:rPr>
          <w:delText xml:space="preserve"> </w:delText>
        </w:r>
      </w:del>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0000"/>
          <w:kern w:val="0"/>
          <w:sz w:val="24"/>
          <w:szCs w:val="24"/>
          <w:u w:val="single"/>
        </w:rPr>
        <w:t>stab</w:t>
      </w:r>
      <w:ins w:id="377" w:author="Author" w:date="2017-06-01T17:57:00Z">
        <w:r w:rsidR="00CE527B">
          <w:rPr>
            <w:rFonts w:ascii="GulimChe" w:eastAsia="GulimChe" w:hAnsi="GulimChe" w:cs="GulimChe"/>
            <w:color w:val="000000"/>
            <w:kern w:val="0"/>
            <w:sz w:val="24"/>
            <w:szCs w:val="24"/>
            <w:u w:val="single"/>
          </w:rPr>
          <w:t>i</w:t>
        </w:r>
      </w:ins>
      <w:r w:rsidRPr="00D12EB4">
        <w:rPr>
          <w:rFonts w:ascii="GulimChe" w:eastAsia="GulimChe" w:hAnsi="GulimChe" w:cs="GulimChe"/>
          <w:color w:val="000000"/>
          <w:kern w:val="0"/>
          <w:sz w:val="24"/>
          <w:szCs w:val="24"/>
          <w:u w:val="single"/>
        </w:rPr>
        <w:t>lize</w:t>
      </w:r>
      <w:r w:rsidRPr="00D12EB4">
        <w:rPr>
          <w:rFonts w:ascii="GulimChe" w:eastAsia="GulimChe" w:hAnsi="GulimChe" w:cs="GulimChe"/>
          <w:color w:val="000000"/>
          <w:kern w:val="0"/>
          <w:sz w:val="24"/>
          <w:szCs w:val="24"/>
        </w:rPr>
        <w:t xml:space="preserve"> the process. For every </w:t>
      </w:r>
      <w:r w:rsidRPr="00D12EB4">
        <w:rPr>
          <w:rFonts w:ascii="GulimChe" w:eastAsia="GulimChe" w:hAnsi="GulimChe" w:cs="GulimChe"/>
          <w:color w:val="000000"/>
          <w:kern w:val="0"/>
          <w:sz w:val="24"/>
          <w:szCs w:val="24"/>
          <w:u w:val="single"/>
        </w:rPr>
        <w:t>time</w:t>
      </w:r>
      <w:ins w:id="378" w:author="Author" w:date="2017-06-01T21:33:00Z">
        <w:r w:rsidR="00BC5E60">
          <w:rPr>
            <w:rFonts w:ascii="GulimChe" w:eastAsia="GulimChe" w:hAnsi="GulimChe" w:cs="GulimChe"/>
            <w:color w:val="000000"/>
            <w:kern w:val="0"/>
            <w:sz w:val="24"/>
            <w:szCs w:val="24"/>
            <w:u w:val="single"/>
          </w:rPr>
          <w:t xml:space="preserve"> </w:t>
        </w:r>
      </w:ins>
      <w:r w:rsidRPr="00D12EB4">
        <w:rPr>
          <w:rFonts w:ascii="GulimChe" w:eastAsia="GulimChe" w:hAnsi="GulimChe" w:cs="GulimChe"/>
          <w:color w:val="000000"/>
          <w:kern w:val="0"/>
          <w:sz w:val="24"/>
          <w:szCs w:val="24"/>
          <w:u w:val="single"/>
        </w:rPr>
        <w:t>step</w:t>
      </w: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8000"/>
          <w:kern w:val="0"/>
          <w:sz w:val="24"/>
          <w:szCs w:val="24"/>
        </w:rPr>
        <w:t>$t$</w:t>
      </w:r>
      <w:r w:rsidRPr="00D12EB4">
        <w:rPr>
          <w:rFonts w:ascii="GulimChe" w:eastAsia="GulimChe" w:hAnsi="GulimChe" w:cs="GulimChe"/>
          <w:color w:val="000000"/>
          <w:kern w:val="0"/>
          <w:sz w:val="24"/>
          <w:szCs w:val="24"/>
        </w:rPr>
        <w:t xml:space="preserve">, </w:t>
      </w:r>
      <w:ins w:id="379" w:author="Author" w:date="2017-06-01T17:57:00Z">
        <w:r w:rsidR="00CE527B">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environment </w:t>
      </w:r>
      <w:r w:rsidRPr="00D12EB4">
        <w:rPr>
          <w:rFonts w:ascii="GulimChe" w:eastAsia="GulimChe" w:hAnsi="GulimChe" w:cs="GulimChe"/>
          <w:color w:val="008000"/>
          <w:kern w:val="0"/>
          <w:sz w:val="24"/>
          <w:szCs w:val="24"/>
        </w:rPr>
        <w:t>$\varepsilon$</w:t>
      </w:r>
      <w:r w:rsidRPr="00D12EB4">
        <w:rPr>
          <w:rFonts w:ascii="GulimChe" w:eastAsia="GulimChe" w:hAnsi="GulimChe" w:cs="GulimChe"/>
          <w:color w:val="000000"/>
          <w:kern w:val="0"/>
          <w:sz w:val="24"/>
          <w:szCs w:val="24"/>
        </w:rPr>
        <w:t>, composed of states</w:t>
      </w:r>
      <w:ins w:id="380" w:author="Author" w:date="2017-06-01T17:57:00Z">
        <w:r w:rsidR="00CE527B">
          <w:rPr>
            <w:rFonts w:ascii="GulimChe" w:eastAsia="GulimChe" w:hAnsi="GulimChe" w:cs="GulimChe"/>
            <w:color w:val="000000"/>
            <w:kern w:val="0"/>
            <w:sz w:val="24"/>
            <w:szCs w:val="24"/>
          </w:rPr>
          <w:t xml:space="preserve"> </w:t>
        </w:r>
      </w:ins>
      <w:r w:rsidRPr="00D12EB4">
        <w:rPr>
          <w:rFonts w:ascii="GulimChe" w:eastAsia="GulimChe" w:hAnsi="GulimChe" w:cs="GulimChe"/>
          <w:color w:val="008000"/>
          <w:kern w:val="0"/>
          <w:sz w:val="24"/>
          <w:szCs w:val="24"/>
        </w:rPr>
        <w:t>$x_t$</w:t>
      </w:r>
      <w:ins w:id="381" w:author="Author" w:date="2017-06-01T17:58:00Z">
        <w:r w:rsidR="00CE527B">
          <w:rPr>
            <w:rFonts w:ascii="GulimChe" w:eastAsia="GulimChe" w:hAnsi="GulimChe" w:cs="GulimChe"/>
            <w:color w:val="008000"/>
            <w:kern w:val="0"/>
            <w:sz w:val="24"/>
            <w:szCs w:val="24"/>
          </w:rPr>
          <w:t>,</w:t>
        </w:r>
      </w:ins>
      <w:r w:rsidRPr="00D12EB4">
        <w:rPr>
          <w:rFonts w:ascii="GulimChe" w:eastAsia="GulimChe" w:hAnsi="GulimChe" w:cs="GulimChe"/>
          <w:color w:val="000000"/>
          <w:kern w:val="0"/>
          <w:sz w:val="24"/>
          <w:szCs w:val="24"/>
        </w:rPr>
        <w:t xml:space="preserve"> actions </w:t>
      </w:r>
      <w:r w:rsidRPr="00D12EB4">
        <w:rPr>
          <w:rFonts w:ascii="GulimChe" w:eastAsia="GulimChe" w:hAnsi="GulimChe" w:cs="GulimChe"/>
          <w:color w:val="008000"/>
          <w:kern w:val="0"/>
          <w:sz w:val="24"/>
          <w:szCs w:val="24"/>
        </w:rPr>
        <w:t>$a_t$</w:t>
      </w:r>
      <w:r w:rsidRPr="00D12EB4">
        <w:rPr>
          <w:rFonts w:ascii="GulimChe" w:eastAsia="GulimChe" w:hAnsi="GulimChe" w:cs="GulimChe"/>
          <w:color w:val="000000"/>
          <w:kern w:val="0"/>
          <w:sz w:val="24"/>
          <w:szCs w:val="24"/>
        </w:rPr>
        <w:t xml:space="preserve">, and rewards </w:t>
      </w:r>
      <w:r w:rsidRPr="00D12EB4">
        <w:rPr>
          <w:rFonts w:ascii="GulimChe" w:eastAsia="GulimChe" w:hAnsi="GulimChe" w:cs="GulimChe"/>
          <w:color w:val="008000"/>
          <w:kern w:val="0"/>
          <w:sz w:val="24"/>
          <w:szCs w:val="24"/>
        </w:rPr>
        <w:t>$r_t$</w:t>
      </w:r>
      <w:r w:rsidRPr="00D12EB4">
        <w:rPr>
          <w:rFonts w:ascii="GulimChe" w:eastAsia="GulimChe" w:hAnsi="GulimChe" w:cs="GulimChe"/>
          <w:color w:val="000000"/>
          <w:kern w:val="0"/>
          <w:sz w:val="24"/>
          <w:szCs w:val="24"/>
        </w:rPr>
        <w:t xml:space="preserve"> are defined. The </w:t>
      </w:r>
      <w:ins w:id="382" w:author="Author" w:date="2017-06-01T17:58:00Z">
        <w:r w:rsidR="00CE527B">
          <w:rPr>
            <w:rFonts w:ascii="GulimChe" w:eastAsia="GulimChe" w:hAnsi="GulimChe" w:cs="GulimChe"/>
            <w:color w:val="000000"/>
            <w:kern w:val="0"/>
            <w:sz w:val="24"/>
            <w:szCs w:val="24"/>
          </w:rPr>
          <w:t xml:space="preserve">DQN </w:t>
        </w:r>
      </w:ins>
      <w:r w:rsidRPr="00D12EB4">
        <w:rPr>
          <w:rFonts w:ascii="GulimChe" w:eastAsia="GulimChe" w:hAnsi="GulimChe" w:cs="GulimChe"/>
          <w:color w:val="000000"/>
          <w:kern w:val="0"/>
          <w:sz w:val="24"/>
          <w:szCs w:val="24"/>
        </w:rPr>
        <w:t xml:space="preserve">agent </w:t>
      </w:r>
      <w:del w:id="383" w:author="Author" w:date="2017-06-01T17:58:00Z">
        <w:r w:rsidRPr="00D12EB4" w:rsidDel="00CE527B">
          <w:rPr>
            <w:rFonts w:ascii="GulimChe" w:eastAsia="GulimChe" w:hAnsi="GulimChe" w:cs="GulimChe"/>
            <w:color w:val="000000"/>
            <w:kern w:val="0"/>
            <w:sz w:val="24"/>
            <w:szCs w:val="24"/>
          </w:rPr>
          <w:delText xml:space="preserve">of </w:delText>
        </w:r>
        <w:r w:rsidRPr="00D12EB4" w:rsidDel="00CE527B">
          <w:rPr>
            <w:rFonts w:ascii="GulimChe" w:eastAsia="GulimChe" w:hAnsi="GulimChe" w:cs="GulimChe"/>
            <w:color w:val="000000"/>
            <w:kern w:val="0"/>
            <w:sz w:val="24"/>
            <w:szCs w:val="24"/>
            <w:u w:val="single"/>
          </w:rPr>
          <w:delText>DQN</w:delText>
        </w:r>
        <w:r w:rsidRPr="00D12EB4" w:rsidDel="00CE527B">
          <w:rPr>
            <w:rFonts w:ascii="GulimChe" w:eastAsia="GulimChe" w:hAnsi="GulimChe" w:cs="GulimChe"/>
            <w:color w:val="000000"/>
            <w:kern w:val="0"/>
            <w:sz w:val="24"/>
            <w:szCs w:val="24"/>
          </w:rPr>
          <w:delText xml:space="preserve"> </w:delText>
        </w:r>
      </w:del>
      <w:r w:rsidRPr="00D12EB4">
        <w:rPr>
          <w:rFonts w:ascii="GulimChe" w:eastAsia="GulimChe" w:hAnsi="GulimChe" w:cs="GulimChe"/>
          <w:color w:val="000000"/>
          <w:kern w:val="0"/>
          <w:sz w:val="24"/>
          <w:szCs w:val="24"/>
        </w:rPr>
        <w:t xml:space="preserve">has </w:t>
      </w:r>
      <w:ins w:id="384" w:author="Author" w:date="2017-06-01T17:58:00Z">
        <w:r w:rsidR="00CE527B">
          <w:rPr>
            <w:rFonts w:ascii="GulimChe" w:eastAsia="GulimChe" w:hAnsi="GulimChe" w:cs="GulimChe"/>
            <w:color w:val="000000"/>
            <w:kern w:val="0"/>
            <w:sz w:val="24"/>
            <w:szCs w:val="24"/>
          </w:rPr>
          <w:t xml:space="preserve">a </w:t>
        </w:r>
      </w:ins>
      <w:r w:rsidRPr="00D12EB4">
        <w:rPr>
          <w:rFonts w:ascii="GulimChe" w:eastAsia="GulimChe" w:hAnsi="GulimChe" w:cs="GulimChe"/>
          <w:color w:val="000000"/>
          <w:kern w:val="0"/>
          <w:sz w:val="24"/>
          <w:szCs w:val="24"/>
        </w:rPr>
        <w:t>Q-network (</w:t>
      </w:r>
      <w:r w:rsidRPr="00D12EB4">
        <w:rPr>
          <w:rFonts w:ascii="GulimChe" w:eastAsia="GulimChe" w:hAnsi="GulimChe" w:cs="GulimChe"/>
          <w:color w:val="800000"/>
          <w:kern w:val="0"/>
          <w:sz w:val="24"/>
          <w:szCs w:val="24"/>
        </w:rPr>
        <w:t>\ref</w:t>
      </w:r>
      <w:r w:rsidRPr="00D12EB4">
        <w:rPr>
          <w:rFonts w:ascii="GulimChe" w:eastAsia="GulimChe" w:hAnsi="GulimChe" w:cs="GulimChe"/>
          <w:color w:val="000000"/>
          <w:kern w:val="0"/>
          <w:sz w:val="24"/>
          <w:szCs w:val="24"/>
        </w:rPr>
        <w:t>{actions})</w:t>
      </w:r>
      <w:del w:id="385" w:author="Author" w:date="2017-06-01T17:59:00Z">
        <w:r w:rsidRPr="00D12EB4" w:rsidDel="00405546">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 xml:space="preserve"> </w:t>
      </w:r>
      <w:ins w:id="386" w:author="Author" w:date="2017-06-01T17:59:00Z">
        <w:r w:rsidR="00405546">
          <w:rPr>
            <w:rFonts w:ascii="GulimChe" w:eastAsia="GulimChe" w:hAnsi="GulimChe" w:cs="GulimChe"/>
            <w:color w:val="000000"/>
            <w:kern w:val="0"/>
            <w:sz w:val="24"/>
            <w:szCs w:val="24"/>
          </w:rPr>
          <w:t xml:space="preserve">that </w:t>
        </w:r>
      </w:ins>
      <w:r w:rsidRPr="00D12EB4">
        <w:rPr>
          <w:rFonts w:ascii="GulimChe" w:eastAsia="GulimChe" w:hAnsi="GulimChe" w:cs="GulimChe"/>
          <w:color w:val="000000"/>
          <w:kern w:val="0"/>
          <w:sz w:val="24"/>
          <w:szCs w:val="24"/>
        </w:rPr>
        <w:t xml:space="preserve">predicts </w:t>
      </w:r>
      <w:ins w:id="387" w:author="Author" w:date="2017-06-01T17:58:00Z">
        <w:r w:rsidR="00CE527B">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rewards </w:t>
      </w:r>
      <w:del w:id="388" w:author="Author" w:date="2017-06-01T21:33:00Z">
        <w:r w:rsidRPr="00D12EB4" w:rsidDel="00BC5E60">
          <w:rPr>
            <w:rFonts w:ascii="GulimChe" w:eastAsia="GulimChe" w:hAnsi="GulimChe" w:cs="GulimChe"/>
            <w:color w:val="000000"/>
            <w:kern w:val="0"/>
            <w:sz w:val="24"/>
            <w:szCs w:val="24"/>
          </w:rPr>
          <w:delText xml:space="preserve">of </w:delText>
        </w:r>
      </w:del>
      <w:ins w:id="389" w:author="Author" w:date="2017-06-01T21:33:00Z">
        <w:r w:rsidR="00BC5E60">
          <w:rPr>
            <w:rFonts w:ascii="GulimChe" w:eastAsia="GulimChe" w:hAnsi="GulimChe" w:cs="GulimChe"/>
            <w:color w:val="000000"/>
            <w:kern w:val="0"/>
            <w:sz w:val="24"/>
            <w:szCs w:val="24"/>
          </w:rPr>
          <w:t>for</w:t>
        </w:r>
        <w:r w:rsidR="00BC5E60"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each action value</w:t>
      </w:r>
      <w:del w:id="390" w:author="Author" w:date="2017-06-01T21:33:00Z">
        <w:r w:rsidRPr="00D12EB4" w:rsidDel="00BC5E60">
          <w:rPr>
            <w:rFonts w:ascii="GulimChe" w:eastAsia="GulimChe" w:hAnsi="GulimChe" w:cs="GulimChe"/>
            <w:color w:val="000000"/>
            <w:kern w:val="0"/>
            <w:sz w:val="24"/>
            <w:szCs w:val="24"/>
          </w:rPr>
          <w:delText>s</w:delText>
        </w:r>
      </w:del>
      <w:r w:rsidRPr="00D12EB4">
        <w:rPr>
          <w:rFonts w:ascii="GulimChe" w:eastAsia="GulimChe" w:hAnsi="GulimChe" w:cs="GulimChe"/>
          <w:color w:val="000000"/>
          <w:kern w:val="0"/>
          <w:sz w:val="24"/>
          <w:szCs w:val="24"/>
        </w:rPr>
        <w:t xml:space="preserve">(Equation </w:t>
      </w:r>
      <w:r w:rsidRPr="00D12EB4">
        <w:rPr>
          <w:rFonts w:ascii="GulimChe" w:eastAsia="GulimChe" w:hAnsi="GulimChe" w:cs="GulimChe"/>
          <w:color w:val="800000"/>
          <w:kern w:val="0"/>
          <w:sz w:val="24"/>
          <w:szCs w:val="24"/>
        </w:rPr>
        <w:t>\ref</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eq1</w:t>
      </w:r>
      <w:r w:rsidRPr="00D12EB4">
        <w:rPr>
          <w:rFonts w:ascii="GulimChe" w:eastAsia="GulimChe" w:hAnsi="GulimChe" w:cs="GulimChe"/>
          <w:color w:val="000000"/>
          <w:kern w:val="0"/>
          <w:sz w:val="24"/>
          <w:szCs w:val="24"/>
        </w:rPr>
        <w:t>})</w:t>
      </w:r>
      <w:del w:id="391" w:author="Author" w:date="2017-06-01T17:59:00Z">
        <w:r w:rsidRPr="00D12EB4" w:rsidDel="00405546">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 xml:space="preserve"> so </w:t>
      </w:r>
      <w:ins w:id="392" w:author="Author" w:date="2017-06-01T17:59:00Z">
        <w:r w:rsidR="00405546">
          <w:rPr>
            <w:rFonts w:ascii="GulimChe" w:eastAsia="GulimChe" w:hAnsi="GulimChe" w:cs="GulimChe"/>
            <w:color w:val="000000"/>
            <w:kern w:val="0"/>
            <w:sz w:val="24"/>
            <w:szCs w:val="24"/>
          </w:rPr>
          <w:t xml:space="preserve">that </w:t>
        </w:r>
      </w:ins>
      <w:r w:rsidRPr="00D12EB4">
        <w:rPr>
          <w:rFonts w:ascii="GulimChe" w:eastAsia="GulimChe" w:hAnsi="GulimChe" w:cs="GulimChe"/>
          <w:color w:val="000000"/>
          <w:kern w:val="0"/>
          <w:sz w:val="24"/>
          <w:szCs w:val="24"/>
        </w:rPr>
        <w:t>user-defined reward</w:t>
      </w:r>
      <w:ins w:id="393" w:author="Author" w:date="2017-06-01T18:00:00Z">
        <w:r w:rsidR="00405546">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can </w:t>
      </w:r>
      <w:r w:rsidRPr="00D12EB4">
        <w:rPr>
          <w:rFonts w:ascii="GulimChe" w:eastAsia="GulimChe" w:hAnsi="GulimChe" w:cs="GulimChe"/>
          <w:color w:val="000000"/>
          <w:kern w:val="0"/>
          <w:sz w:val="24"/>
          <w:szCs w:val="24"/>
          <w:u w:val="single"/>
        </w:rPr>
        <w:t>backpropagate</w:t>
      </w:r>
      <w:r w:rsidRPr="00D12EB4">
        <w:rPr>
          <w:rFonts w:ascii="GulimChe" w:eastAsia="GulimChe" w:hAnsi="GulimChe" w:cs="GulimChe"/>
          <w:color w:val="000000"/>
          <w:kern w:val="0"/>
          <w:sz w:val="24"/>
          <w:szCs w:val="24"/>
        </w:rPr>
        <w:t xml:space="preserve"> and update weight</w:t>
      </w:r>
      <w:ins w:id="394" w:author="Author" w:date="2017-06-01T18:00:00Z">
        <w:r w:rsidR="00405546">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inside the network</w:t>
      </w:r>
      <w:r w:rsidRPr="00D12EB4">
        <w:rPr>
          <w:rFonts w:ascii="GulimChe" w:eastAsia="GulimChe" w:hAnsi="GulimChe" w:cs="GulimChe"/>
          <w:color w:val="800000"/>
          <w:kern w:val="0"/>
          <w:sz w:val="24"/>
          <w:szCs w:val="24"/>
        </w:rPr>
        <w:t>\cite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ref2</w:t>
      </w:r>
      <w:r w:rsidRPr="00D12EB4">
        <w:rPr>
          <w:rFonts w:ascii="GulimChe" w:eastAsia="GulimChe" w:hAnsi="GulimChe" w:cs="GulimChe"/>
          <w:color w:val="000000"/>
          <w:kern w:val="0"/>
          <w:sz w:val="24"/>
          <w:szCs w:val="24"/>
        </w:rPr>
        <w:t xml:space="preserve">}. In our proposed method, we simply set the state as four error vectors of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 xml:space="preserve"> target points and </w:t>
      </w:r>
      <w:ins w:id="395" w:author="Author" w:date="2017-06-01T18:01:00Z">
        <w:r w:rsidR="00405546">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corresponding ground</w:t>
      </w:r>
      <w:ins w:id="396" w:author="Author" w:date="2017-06-01T21:34:00Z">
        <w:r w:rsidR="00BC5E60">
          <w:rPr>
            <w:rFonts w:ascii="GulimChe" w:eastAsia="GulimChe" w:hAnsi="GulimChe" w:cs="GulimChe"/>
            <w:color w:val="000000"/>
            <w:kern w:val="0"/>
            <w:sz w:val="24"/>
            <w:szCs w:val="24"/>
          </w:rPr>
          <w:t xml:space="preserve"> </w:t>
        </w:r>
      </w:ins>
      <w:del w:id="397" w:author="Author" w:date="2017-06-01T21:34:00Z">
        <w:r w:rsidRPr="00D12EB4" w:rsidDel="00BC5E60">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 xml:space="preserve">truth points. The reward is given according to </w:t>
      </w:r>
      <w:del w:id="398" w:author="Author" w:date="2017-06-01T18:01:00Z">
        <w:r w:rsidRPr="00D12EB4" w:rsidDel="00405546">
          <w:rPr>
            <w:rFonts w:ascii="GulimChe" w:eastAsia="GulimChe" w:hAnsi="GulimChe" w:cs="GulimChe"/>
            <w:color w:val="000000"/>
            <w:kern w:val="0"/>
            <w:sz w:val="24"/>
            <w:szCs w:val="24"/>
          </w:rPr>
          <w:delText xml:space="preserve">the </w:delText>
        </w:r>
      </w:del>
      <w:r w:rsidRPr="00D12EB4">
        <w:rPr>
          <w:rFonts w:ascii="GulimChe" w:eastAsia="GulimChe" w:hAnsi="GulimChe" w:cs="GulimChe"/>
          <w:color w:val="000000"/>
          <w:kern w:val="0"/>
          <w:sz w:val="24"/>
          <w:szCs w:val="24"/>
        </w:rPr>
        <w:t>variation</w:t>
      </w:r>
      <w:ins w:id="399" w:author="Author" w:date="2017-06-01T18:01:00Z">
        <w:r w:rsidR="00405546">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w:t>
      </w:r>
      <w:del w:id="400" w:author="Author" w:date="2017-06-01T18:01:00Z">
        <w:r w:rsidRPr="00D12EB4" w:rsidDel="00405546">
          <w:rPr>
            <w:rFonts w:ascii="GulimChe" w:eastAsia="GulimChe" w:hAnsi="GulimChe" w:cs="GulimChe"/>
            <w:color w:val="000000"/>
            <w:kern w:val="0"/>
            <w:sz w:val="24"/>
            <w:szCs w:val="24"/>
          </w:rPr>
          <w:delText xml:space="preserve">of </w:delText>
        </w:r>
      </w:del>
      <w:ins w:id="401" w:author="Author" w:date="2017-06-01T18:01:00Z">
        <w:r w:rsidR="00405546">
          <w:rPr>
            <w:rFonts w:ascii="GulimChe" w:eastAsia="GulimChe" w:hAnsi="GulimChe" w:cs="GulimChe"/>
            <w:color w:val="000000"/>
            <w:kern w:val="0"/>
            <w:sz w:val="24"/>
            <w:szCs w:val="24"/>
          </w:rPr>
          <w:t>in</w:t>
        </w:r>
        <w:r w:rsidR="00405546"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error vector size. If the total </w:t>
      </w:r>
      <w:ins w:id="402" w:author="Author" w:date="2017-06-01T21:35:00Z">
        <w:r w:rsidR="00BC5E60">
          <w:rPr>
            <w:rFonts w:ascii="GulimChe" w:eastAsia="GulimChe" w:hAnsi="GulimChe" w:cs="GulimChe"/>
            <w:color w:val="000000"/>
            <w:kern w:val="0"/>
            <w:sz w:val="24"/>
            <w:szCs w:val="24"/>
          </w:rPr>
          <w:t xml:space="preserve">value </w:t>
        </w:r>
      </w:ins>
      <w:del w:id="403" w:author="Author" w:date="2017-06-01T21:35:00Z">
        <w:r w:rsidRPr="00D12EB4" w:rsidDel="00BC5E60">
          <w:rPr>
            <w:rFonts w:ascii="GulimChe" w:eastAsia="GulimChe" w:hAnsi="GulimChe" w:cs="GulimChe"/>
            <w:color w:val="000000"/>
            <w:kern w:val="0"/>
            <w:sz w:val="24"/>
            <w:szCs w:val="24"/>
          </w:rPr>
          <w:delText xml:space="preserve">amount </w:delText>
        </w:r>
      </w:del>
      <w:r w:rsidRPr="00D12EB4">
        <w:rPr>
          <w:rFonts w:ascii="GulimChe" w:eastAsia="GulimChe" w:hAnsi="GulimChe" w:cs="GulimChe"/>
          <w:color w:val="000000"/>
          <w:kern w:val="0"/>
          <w:sz w:val="24"/>
          <w:szCs w:val="24"/>
        </w:rPr>
        <w:t xml:space="preserve">of the error </w:t>
      </w:r>
      <w:del w:id="404" w:author="Author" w:date="2017-06-01T21:35:00Z">
        <w:r w:rsidRPr="00D12EB4" w:rsidDel="00BC5E60">
          <w:rPr>
            <w:rFonts w:ascii="GulimChe" w:eastAsia="GulimChe" w:hAnsi="GulimChe" w:cs="GulimChe"/>
            <w:color w:val="000000"/>
            <w:kern w:val="0"/>
            <w:sz w:val="24"/>
            <w:szCs w:val="24"/>
          </w:rPr>
          <w:delText xml:space="preserve">is </w:delText>
        </w:r>
      </w:del>
      <w:r w:rsidRPr="00D12EB4">
        <w:rPr>
          <w:rFonts w:ascii="GulimChe" w:eastAsia="GulimChe" w:hAnsi="GulimChe" w:cs="GulimChe"/>
          <w:color w:val="000000"/>
          <w:kern w:val="0"/>
          <w:sz w:val="24"/>
          <w:szCs w:val="24"/>
        </w:rPr>
        <w:t>decrease</w:t>
      </w:r>
      <w:del w:id="405" w:author="Author" w:date="2017-06-01T21:35:00Z">
        <w:r w:rsidRPr="00D12EB4" w:rsidDel="00BC5E60">
          <w:rPr>
            <w:rFonts w:ascii="GulimChe" w:eastAsia="GulimChe" w:hAnsi="GulimChe" w:cs="GulimChe"/>
            <w:color w:val="000000"/>
            <w:kern w:val="0"/>
            <w:sz w:val="24"/>
            <w:szCs w:val="24"/>
          </w:rPr>
          <w:delText>d</w:delText>
        </w:r>
      </w:del>
      <w:ins w:id="406" w:author="Author" w:date="2017-06-01T21:35:00Z">
        <w:r w:rsidR="00BC5E60">
          <w:rPr>
            <w:rFonts w:ascii="GulimChe" w:eastAsia="GulimChe" w:hAnsi="GulimChe" w:cs="GulimChe"/>
            <w:color w:val="000000"/>
            <w:kern w:val="0"/>
            <w:sz w:val="24"/>
            <w:szCs w:val="24"/>
          </w:rPr>
          <w:t>s</w:t>
        </w:r>
      </w:ins>
      <w:del w:id="407" w:author="Author" w:date="2017-06-01T21:35:00Z">
        <w:r w:rsidRPr="00D12EB4" w:rsidDel="00BC5E60">
          <w:rPr>
            <w:rFonts w:ascii="GulimChe" w:eastAsia="GulimChe" w:hAnsi="GulimChe" w:cs="GulimChe"/>
            <w:color w:val="000000"/>
            <w:kern w:val="0"/>
            <w:sz w:val="24"/>
            <w:szCs w:val="24"/>
          </w:rPr>
          <w:delText xml:space="preserve"> </w:delText>
        </w:r>
      </w:del>
      <w:ins w:id="408" w:author="Author" w:date="2017-06-01T21:35:00Z">
        <w:r w:rsidR="00BC5E60">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in </w:t>
      </w:r>
      <w:r w:rsidRPr="00D12EB4">
        <w:rPr>
          <w:rFonts w:ascii="GulimChe" w:eastAsia="GulimChe" w:hAnsi="GulimChe" w:cs="GulimChe"/>
          <w:color w:val="008000"/>
          <w:kern w:val="0"/>
          <w:sz w:val="24"/>
          <w:szCs w:val="24"/>
        </w:rPr>
        <w:t>$x_{t+1}$</w:t>
      </w:r>
      <w:r w:rsidRPr="00D12EB4">
        <w:rPr>
          <w:rFonts w:ascii="GulimChe" w:eastAsia="GulimChe" w:hAnsi="GulimChe" w:cs="GulimChe"/>
          <w:color w:val="000000"/>
          <w:kern w:val="0"/>
          <w:sz w:val="24"/>
          <w:szCs w:val="24"/>
        </w:rPr>
        <w:t xml:space="preserve">, the agent receives </w:t>
      </w:r>
      <w:ins w:id="409" w:author="Author" w:date="2017-06-01T18:01:00Z">
        <w:r w:rsidR="00405546">
          <w:rPr>
            <w:rFonts w:ascii="GulimChe" w:eastAsia="GulimChe" w:hAnsi="GulimChe" w:cs="GulimChe"/>
            <w:color w:val="000000"/>
            <w:kern w:val="0"/>
            <w:sz w:val="24"/>
            <w:szCs w:val="24"/>
          </w:rPr>
          <w:t xml:space="preserve">a </w:t>
        </w:r>
      </w:ins>
      <w:r w:rsidRPr="00D12EB4">
        <w:rPr>
          <w:rFonts w:ascii="GulimChe" w:eastAsia="GulimChe" w:hAnsi="GulimChe" w:cs="GulimChe"/>
          <w:color w:val="000000"/>
          <w:kern w:val="0"/>
          <w:sz w:val="24"/>
          <w:szCs w:val="24"/>
        </w:rPr>
        <w:t xml:space="preserve">reward </w:t>
      </w:r>
      <w:del w:id="410" w:author="Author" w:date="2017-06-01T21:35:00Z">
        <w:r w:rsidRPr="00D12EB4" w:rsidDel="00BC5E60">
          <w:rPr>
            <w:rFonts w:ascii="GulimChe" w:eastAsia="GulimChe" w:hAnsi="GulimChe" w:cs="GulimChe"/>
            <w:color w:val="000000"/>
            <w:kern w:val="0"/>
            <w:sz w:val="24"/>
            <w:szCs w:val="24"/>
          </w:rPr>
          <w:delText xml:space="preserve">of </w:delText>
        </w:r>
      </w:del>
      <w:r w:rsidRPr="00D12EB4">
        <w:rPr>
          <w:rFonts w:ascii="GulimChe" w:eastAsia="GulimChe" w:hAnsi="GulimChe" w:cs="GulimChe"/>
          <w:color w:val="000000"/>
          <w:kern w:val="0"/>
          <w:sz w:val="24"/>
          <w:szCs w:val="24"/>
        </w:rPr>
        <w:t>value</w:t>
      </w:r>
      <w:ins w:id="411" w:author="Author" w:date="2017-06-01T21:35:00Z">
        <w:r w:rsidR="00BC5E60">
          <w:rPr>
            <w:rFonts w:ascii="GulimChe" w:eastAsia="GulimChe" w:hAnsi="GulimChe" w:cs="GulimChe"/>
            <w:color w:val="000000"/>
            <w:kern w:val="0"/>
            <w:sz w:val="24"/>
            <w:szCs w:val="24"/>
          </w:rPr>
          <w:t>d at</w:t>
        </w:r>
      </w:ins>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8000"/>
          <w:kern w:val="0"/>
          <w:sz w:val="24"/>
          <w:szCs w:val="24"/>
        </w:rPr>
        <w:t>$1.0$</w:t>
      </w:r>
      <w:ins w:id="412" w:author="Author" w:date="2017-06-01T18:01:00Z">
        <w:r w:rsidR="00405546">
          <w:rPr>
            <w:rFonts w:ascii="GulimChe" w:eastAsia="GulimChe" w:hAnsi="GulimChe" w:cs="GulimChe"/>
            <w:color w:val="008000"/>
            <w:kern w:val="0"/>
            <w:sz w:val="24"/>
            <w:szCs w:val="24"/>
          </w:rPr>
          <w:t xml:space="preserve">; </w:t>
        </w:r>
      </w:ins>
      <w:del w:id="413" w:author="Author" w:date="2017-06-01T18:02:00Z">
        <w:r w:rsidRPr="00D12EB4" w:rsidDel="00405546">
          <w:rPr>
            <w:rFonts w:ascii="GulimChe" w:eastAsia="GulimChe" w:hAnsi="GulimChe" w:cs="GulimChe"/>
            <w:color w:val="000000"/>
            <w:kern w:val="0"/>
            <w:sz w:val="24"/>
            <w:szCs w:val="24"/>
          </w:rPr>
          <w:delText xml:space="preserve">, and </w:delText>
        </w:r>
      </w:del>
      <w:r w:rsidRPr="00D12EB4">
        <w:rPr>
          <w:rFonts w:ascii="GulimChe" w:eastAsia="GulimChe" w:hAnsi="GulimChe" w:cs="GulimChe"/>
          <w:color w:val="000000"/>
          <w:kern w:val="0"/>
          <w:sz w:val="24"/>
          <w:szCs w:val="24"/>
        </w:rPr>
        <w:t xml:space="preserve">if the error </w:t>
      </w:r>
      <w:del w:id="414" w:author="Author" w:date="2017-06-01T21:36:00Z">
        <w:r w:rsidRPr="00D12EB4" w:rsidDel="00BC5E60">
          <w:rPr>
            <w:rFonts w:ascii="GulimChe" w:eastAsia="GulimChe" w:hAnsi="GulimChe" w:cs="GulimChe"/>
            <w:color w:val="000000"/>
            <w:kern w:val="0"/>
            <w:sz w:val="24"/>
            <w:szCs w:val="24"/>
          </w:rPr>
          <w:delText xml:space="preserve">is </w:delText>
        </w:r>
      </w:del>
      <w:r w:rsidRPr="00D12EB4">
        <w:rPr>
          <w:rFonts w:ascii="GulimChe" w:eastAsia="GulimChe" w:hAnsi="GulimChe" w:cs="GulimChe"/>
          <w:color w:val="000000"/>
          <w:kern w:val="0"/>
          <w:sz w:val="24"/>
          <w:szCs w:val="24"/>
        </w:rPr>
        <w:t>increase</w:t>
      </w:r>
      <w:del w:id="415" w:author="Author" w:date="2017-06-01T21:36:00Z">
        <w:r w:rsidRPr="00D12EB4" w:rsidDel="00BC5E60">
          <w:rPr>
            <w:rFonts w:ascii="GulimChe" w:eastAsia="GulimChe" w:hAnsi="GulimChe" w:cs="GulimChe"/>
            <w:color w:val="000000"/>
            <w:kern w:val="0"/>
            <w:sz w:val="24"/>
            <w:szCs w:val="24"/>
          </w:rPr>
          <w:delText>d</w:delText>
        </w:r>
      </w:del>
      <w:ins w:id="416" w:author="Author" w:date="2017-06-01T21:36:00Z">
        <w:r w:rsidR="00BC5E60">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the reward is </w:t>
      </w:r>
      <w:r w:rsidRPr="00D12EB4">
        <w:rPr>
          <w:rFonts w:ascii="GulimChe" w:eastAsia="GulimChe" w:hAnsi="GulimChe" w:cs="GulimChe"/>
          <w:color w:val="008000"/>
          <w:kern w:val="0"/>
          <w:sz w:val="24"/>
          <w:szCs w:val="24"/>
        </w:rPr>
        <w:t>$-1.0$</w:t>
      </w:r>
      <w:r w:rsidRPr="00D12EB4">
        <w:rPr>
          <w:rFonts w:ascii="GulimChe" w:eastAsia="GulimChe" w:hAnsi="GulimChe" w:cs="GulimChe"/>
          <w:color w:val="000000"/>
          <w:kern w:val="0"/>
          <w:sz w:val="24"/>
          <w:szCs w:val="24"/>
        </w:rPr>
        <w:t xml:space="preserve">. </w:t>
      </w:r>
      <w:del w:id="417" w:author="Author" w:date="2017-06-01T20:13:00Z">
        <w:r w:rsidRPr="00D12EB4" w:rsidDel="00460BC6">
          <w:rPr>
            <w:rFonts w:ascii="GulimChe" w:eastAsia="GulimChe" w:hAnsi="GulimChe" w:cs="GulimChe"/>
            <w:color w:val="000000"/>
            <w:kern w:val="0"/>
            <w:sz w:val="24"/>
            <w:szCs w:val="24"/>
          </w:rPr>
          <w:delText xml:space="preserve"> </w:delText>
        </w:r>
      </w:del>
      <w:r w:rsidRPr="00D12EB4">
        <w:rPr>
          <w:rFonts w:ascii="GulimChe" w:eastAsia="GulimChe" w:hAnsi="GulimChe" w:cs="GulimChe"/>
          <w:color w:val="000000"/>
          <w:kern w:val="0"/>
          <w:sz w:val="24"/>
          <w:szCs w:val="24"/>
        </w:rPr>
        <w:t xml:space="preserve">The action </w:t>
      </w:r>
      <w:r w:rsidRPr="00D12EB4">
        <w:rPr>
          <w:rFonts w:ascii="GulimChe" w:eastAsia="GulimChe" w:hAnsi="GulimChe" w:cs="GulimChe"/>
          <w:color w:val="008000"/>
          <w:kern w:val="0"/>
          <w:sz w:val="24"/>
          <w:szCs w:val="24"/>
        </w:rPr>
        <w:t>$a$</w:t>
      </w:r>
      <w:r w:rsidRPr="00D12EB4">
        <w:rPr>
          <w:rFonts w:ascii="GulimChe" w:eastAsia="GulimChe" w:hAnsi="GulimChe" w:cs="GulimChe"/>
          <w:color w:val="000000"/>
          <w:kern w:val="0"/>
          <w:sz w:val="24"/>
          <w:szCs w:val="24"/>
        </w:rPr>
        <w:t xml:space="preserve"> </w:t>
      </w:r>
      <w:commentRangeStart w:id="418"/>
      <w:del w:id="419" w:author="Author" w:date="2017-06-01T18:02:00Z">
        <w:r w:rsidRPr="00D12EB4" w:rsidDel="00405546">
          <w:rPr>
            <w:rFonts w:ascii="GulimChe" w:eastAsia="GulimChe" w:hAnsi="GulimChe" w:cs="GulimChe"/>
            <w:color w:val="000000"/>
            <w:kern w:val="0"/>
            <w:sz w:val="24"/>
            <w:szCs w:val="24"/>
          </w:rPr>
          <w:delText xml:space="preserve">are </w:delText>
        </w:r>
      </w:del>
      <w:ins w:id="420" w:author="Author" w:date="2017-06-01T20:06:00Z">
        <w:r w:rsidR="00F86E89">
          <w:rPr>
            <w:rFonts w:ascii="GulimChe" w:eastAsia="GulimChe" w:hAnsi="GulimChe" w:cs="GulimChe"/>
            <w:color w:val="000000"/>
            <w:kern w:val="0"/>
            <w:sz w:val="24"/>
            <w:szCs w:val="24"/>
          </w:rPr>
          <w:t xml:space="preserve">moves in </w:t>
        </w:r>
      </w:ins>
      <w:del w:id="421" w:author="Author" w:date="2017-06-01T20:06:00Z">
        <w:r w:rsidRPr="00D12EB4" w:rsidDel="00F86E89">
          <w:rPr>
            <w:rFonts w:ascii="GulimChe" w:eastAsia="GulimChe" w:hAnsi="GulimChe" w:cs="GulimChe"/>
            <w:color w:val="000000"/>
            <w:kern w:val="0"/>
            <w:sz w:val="24"/>
            <w:szCs w:val="24"/>
          </w:rPr>
          <w:delText xml:space="preserve">consist of </w:delText>
        </w:r>
      </w:del>
      <w:r w:rsidRPr="00D12EB4">
        <w:rPr>
          <w:rFonts w:ascii="GulimChe" w:eastAsia="GulimChe" w:hAnsi="GulimChe" w:cs="GulimChe"/>
          <w:color w:val="000000"/>
          <w:kern w:val="0"/>
          <w:sz w:val="24"/>
          <w:szCs w:val="24"/>
        </w:rPr>
        <w:t xml:space="preserve">six </w:t>
      </w:r>
      <w:ins w:id="422" w:author="Author" w:date="2017-06-01T20:06:00Z">
        <w:r w:rsidR="00F86E89">
          <w:rPr>
            <w:rFonts w:ascii="GulimChe" w:eastAsia="GulimChe" w:hAnsi="GulimChe" w:cs="GulimChe"/>
            <w:color w:val="000000"/>
            <w:kern w:val="0"/>
            <w:sz w:val="24"/>
            <w:szCs w:val="24"/>
          </w:rPr>
          <w:t>directions</w:t>
        </w:r>
      </w:ins>
      <w:del w:id="423" w:author="Author" w:date="2017-06-01T20:06:00Z">
        <w:r w:rsidRPr="00D12EB4" w:rsidDel="00F86E89">
          <w:rPr>
            <w:rFonts w:ascii="GulimChe" w:eastAsia="GulimChe" w:hAnsi="GulimChe" w:cs="GulimChe"/>
            <w:color w:val="000000"/>
            <w:kern w:val="0"/>
            <w:sz w:val="24"/>
            <w:szCs w:val="24"/>
          </w:rPr>
          <w:delText xml:space="preserve">actions as </w:delText>
        </w:r>
      </w:del>
      <w:commentRangeEnd w:id="418"/>
      <w:r w:rsidR="00F86E89">
        <w:rPr>
          <w:rStyle w:val="CommentReference"/>
        </w:rPr>
        <w:commentReference w:id="418"/>
      </w:r>
      <w:del w:id="424" w:author="Author" w:date="2017-06-01T18:02:00Z">
        <w:r w:rsidRPr="00D12EB4" w:rsidDel="00405546">
          <w:rPr>
            <w:rFonts w:ascii="GulimChe" w:eastAsia="GulimChe" w:hAnsi="GulimChe" w:cs="GulimChe"/>
            <w:color w:val="000000"/>
            <w:kern w:val="0"/>
            <w:sz w:val="24"/>
            <w:szCs w:val="24"/>
          </w:rPr>
          <w:delText>mentioned</w:delText>
        </w:r>
      </w:del>
      <w:r w:rsidRPr="00D12EB4">
        <w:rPr>
          <w:rFonts w:ascii="GulimChe" w:eastAsia="GulimChe" w:hAnsi="GulimChe" w:cs="GulimChe"/>
          <w:color w:val="000000"/>
          <w:kern w:val="0"/>
          <w:sz w:val="24"/>
          <w:szCs w:val="24"/>
        </w:rPr>
        <w:t>: forward, backward, up, down, right, left. For each action</w:t>
      </w:r>
      <w:del w:id="425" w:author="Author" w:date="2017-06-01T18:02:00Z">
        <w:r w:rsidRPr="00D12EB4" w:rsidDel="00405546">
          <w:rPr>
            <w:rFonts w:ascii="GulimChe" w:eastAsia="GulimChe" w:hAnsi="GulimChe" w:cs="GulimChe"/>
            <w:color w:val="000000"/>
            <w:kern w:val="0"/>
            <w:sz w:val="24"/>
            <w:szCs w:val="24"/>
          </w:rPr>
          <w:delText>s</w:delText>
        </w:r>
      </w:del>
      <w:r w:rsidRPr="00D12EB4">
        <w:rPr>
          <w:rFonts w:ascii="GulimChe" w:eastAsia="GulimChe" w:hAnsi="GulimChe" w:cs="GulimChe"/>
          <w:color w:val="000000"/>
          <w:kern w:val="0"/>
          <w:sz w:val="24"/>
          <w:szCs w:val="24"/>
        </w:rPr>
        <w:t xml:space="preserve">, </w:t>
      </w:r>
      <w:commentRangeStart w:id="426"/>
      <w:r w:rsidRPr="00D12EB4">
        <w:rPr>
          <w:rFonts w:ascii="GulimChe" w:eastAsia="GulimChe" w:hAnsi="GulimChe" w:cs="GulimChe"/>
          <w:color w:val="000000"/>
          <w:kern w:val="0"/>
          <w:sz w:val="24"/>
          <w:szCs w:val="24"/>
        </w:rPr>
        <w:t xml:space="preserve">all the distance the camera move </w:t>
      </w:r>
      <w:commentRangeEnd w:id="426"/>
      <w:r w:rsidR="00405546">
        <w:rPr>
          <w:rStyle w:val="CommentReference"/>
        </w:rPr>
        <w:commentReference w:id="426"/>
      </w:r>
      <w:r w:rsidRPr="00D12EB4">
        <w:rPr>
          <w:rFonts w:ascii="GulimChe" w:eastAsia="GulimChe" w:hAnsi="GulimChe" w:cs="GulimChe"/>
          <w:color w:val="000000"/>
          <w:kern w:val="0"/>
          <w:sz w:val="24"/>
          <w:szCs w:val="24"/>
        </w:rPr>
        <w:t xml:space="preserve">is set to </w:t>
      </w:r>
      <w:r w:rsidRPr="00D12EB4">
        <w:rPr>
          <w:rFonts w:ascii="GulimChe" w:eastAsia="GulimChe" w:hAnsi="GulimChe" w:cs="GulimChe"/>
          <w:color w:val="008000"/>
          <w:kern w:val="0"/>
          <w:sz w:val="24"/>
          <w:szCs w:val="24"/>
        </w:rPr>
        <w:t>$1$</w:t>
      </w:r>
      <w:r w:rsidRPr="00D12EB4">
        <w:rPr>
          <w:rFonts w:ascii="GulimChe" w:eastAsia="GulimChe" w:hAnsi="GulimChe" w:cs="GulimChe"/>
          <w:color w:val="000000"/>
          <w:kern w:val="0"/>
          <w:sz w:val="24"/>
          <w:szCs w:val="24"/>
        </w:rPr>
        <w:t xml:space="preserve">. The agent interacts with the simulator by selecting actions in a way that </w:t>
      </w:r>
      <w:del w:id="427" w:author="Author" w:date="2017-06-01T18:03:00Z">
        <w:r w:rsidRPr="00D12EB4" w:rsidDel="00411ADC">
          <w:rPr>
            <w:rFonts w:ascii="GulimChe" w:eastAsia="GulimChe" w:hAnsi="GulimChe" w:cs="GulimChe"/>
            <w:color w:val="000000"/>
            <w:kern w:val="0"/>
            <w:sz w:val="24"/>
            <w:szCs w:val="24"/>
          </w:rPr>
          <w:delText xml:space="preserve">maximises </w:delText>
        </w:r>
      </w:del>
      <w:ins w:id="428" w:author="Author" w:date="2017-06-01T18:03:00Z">
        <w:r w:rsidR="00411ADC" w:rsidRPr="00D12EB4">
          <w:rPr>
            <w:rFonts w:ascii="GulimChe" w:eastAsia="GulimChe" w:hAnsi="GulimChe" w:cs="GulimChe"/>
            <w:color w:val="000000"/>
            <w:kern w:val="0"/>
            <w:sz w:val="24"/>
            <w:szCs w:val="24"/>
          </w:rPr>
          <w:t>maximi</w:t>
        </w:r>
        <w:r w:rsidR="00411ADC">
          <w:rPr>
            <w:rFonts w:ascii="GulimChe" w:eastAsia="GulimChe" w:hAnsi="GulimChe" w:cs="GulimChe"/>
            <w:color w:val="000000"/>
            <w:kern w:val="0"/>
            <w:sz w:val="24"/>
            <w:szCs w:val="24"/>
          </w:rPr>
          <w:t>z</w:t>
        </w:r>
        <w:r w:rsidR="00411ADC" w:rsidRPr="00D12EB4">
          <w:rPr>
            <w:rFonts w:ascii="GulimChe" w:eastAsia="GulimChe" w:hAnsi="GulimChe" w:cs="GulimChe"/>
            <w:color w:val="000000"/>
            <w:kern w:val="0"/>
            <w:sz w:val="24"/>
            <w:szCs w:val="24"/>
          </w:rPr>
          <w:t xml:space="preserve">es </w:t>
        </w:r>
      </w:ins>
      <w:r w:rsidRPr="00D12EB4">
        <w:rPr>
          <w:rFonts w:ascii="GulimChe" w:eastAsia="GulimChe" w:hAnsi="GulimChe" w:cs="GulimChe"/>
          <w:color w:val="000000"/>
          <w:kern w:val="0"/>
          <w:sz w:val="24"/>
          <w:szCs w:val="24"/>
        </w:rPr>
        <w:t>future rewards. The Q-network is composed of a simple four-layer</w:t>
      </w:r>
      <w:del w:id="429" w:author="Author" w:date="2017-06-01T21:38:00Z">
        <w:r w:rsidRPr="00D12EB4" w:rsidDel="00B90E77">
          <w:rPr>
            <w:rFonts w:ascii="GulimChe" w:eastAsia="GulimChe" w:hAnsi="GulimChe" w:cs="GulimChe"/>
            <w:color w:val="000000"/>
            <w:kern w:val="0"/>
            <w:sz w:val="24"/>
            <w:szCs w:val="24"/>
          </w:rPr>
          <w:delText>ed</w:delText>
        </w:r>
      </w:del>
      <w:r w:rsidRPr="00D12EB4">
        <w:rPr>
          <w:rFonts w:ascii="GulimChe" w:eastAsia="GulimChe" w:hAnsi="GulimChe" w:cs="GulimChe"/>
          <w:color w:val="000000"/>
          <w:kern w:val="0"/>
          <w:sz w:val="24"/>
          <w:szCs w:val="24"/>
        </w:rPr>
        <w:t xml:space="preserve"> neural network: </w:t>
      </w:r>
      <w:ins w:id="430" w:author="Author" w:date="2017-06-01T18:04:00Z">
        <w:r w:rsidR="00A7564A">
          <w:rPr>
            <w:rFonts w:ascii="GulimChe" w:eastAsia="GulimChe" w:hAnsi="GulimChe" w:cs="GulimChe"/>
            <w:color w:val="000000"/>
            <w:kern w:val="0"/>
            <w:sz w:val="24"/>
            <w:szCs w:val="24"/>
          </w:rPr>
          <w:t xml:space="preserve">an </w:t>
        </w:r>
      </w:ins>
      <w:r w:rsidRPr="00D12EB4">
        <w:rPr>
          <w:rFonts w:ascii="GulimChe" w:eastAsia="GulimChe" w:hAnsi="GulimChe" w:cs="GulimChe"/>
          <w:color w:val="000000"/>
          <w:kern w:val="0"/>
          <w:sz w:val="24"/>
          <w:szCs w:val="24"/>
        </w:rPr>
        <w:t xml:space="preserve">input layer, two fully-connected layers with 50 neurons, and </w:t>
      </w:r>
      <w:ins w:id="431" w:author="Author" w:date="2017-06-01T18:04:00Z">
        <w:r w:rsidR="00A7564A">
          <w:rPr>
            <w:rFonts w:ascii="GulimChe" w:eastAsia="GulimChe" w:hAnsi="GulimChe" w:cs="GulimChe"/>
            <w:color w:val="000000"/>
            <w:kern w:val="0"/>
            <w:sz w:val="24"/>
            <w:szCs w:val="24"/>
          </w:rPr>
          <w:t xml:space="preserve">a </w:t>
        </w:r>
      </w:ins>
      <w:r w:rsidRPr="00D12EB4">
        <w:rPr>
          <w:rFonts w:ascii="GulimChe" w:eastAsia="GulimChe" w:hAnsi="GulimChe" w:cs="GulimChe"/>
          <w:color w:val="000000"/>
          <w:kern w:val="0"/>
          <w:sz w:val="24"/>
          <w:szCs w:val="24"/>
        </w:rPr>
        <w:t>regression output layer Fig. ~</w:t>
      </w:r>
      <w:r w:rsidRPr="00D12EB4">
        <w:rPr>
          <w:rFonts w:ascii="GulimChe" w:eastAsia="GulimChe" w:hAnsi="GulimChe" w:cs="GulimChe"/>
          <w:color w:val="800000"/>
          <w:kern w:val="0"/>
          <w:sz w:val="24"/>
          <w:szCs w:val="24"/>
        </w:rPr>
        <w:t>\ref</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fig2</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{equation}</w:t>
      </w:r>
      <w:r w:rsidRPr="00D12EB4">
        <w:rPr>
          <w:rFonts w:ascii="GulimChe" w:eastAsia="GulimChe" w:hAnsi="GulimChe" w:cs="GulimChe"/>
          <w:color w:val="008000"/>
          <w:kern w:val="0"/>
          <w:sz w:val="24"/>
          <w:szCs w:val="24"/>
        </w:rPr>
        <w:t>\</w:t>
      </w:r>
      <w:r w:rsidRPr="00D12EB4">
        <w:rPr>
          <w:rFonts w:ascii="GulimChe" w:eastAsia="GulimChe" w:hAnsi="GulimChe" w:cs="GulimChe"/>
          <w:b/>
          <w:bCs/>
          <w:color w:val="0000CC"/>
          <w:kern w:val="0"/>
          <w:sz w:val="24"/>
          <w:szCs w:val="24"/>
        </w:rPr>
        <w:t>label{eq1}</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8000"/>
          <w:kern w:val="0"/>
          <w:sz w:val="24"/>
          <w:szCs w:val="24"/>
        </w:rPr>
        <w:t xml:space="preserve">  Q(x, a ; \theta) \Rightarrow r</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{equation}</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\tikzset</w:t>
      </w:r>
      <w:r w:rsidRPr="00D12EB4">
        <w:rPr>
          <w:rFonts w:ascii="GulimChe" w:eastAsia="GulimChe" w:hAnsi="GulimChe" w:cs="GulimChe"/>
          <w:color w:val="000000"/>
          <w:kern w:val="0"/>
          <w:sz w:val="24"/>
          <w:szCs w:val="24"/>
        </w:rPr>
        <w:t>{</w:t>
      </w:r>
      <w:r w:rsidRPr="00D12EB4">
        <w:rPr>
          <w:rFonts w:ascii="GulimChe" w:eastAsia="GulimChe" w:hAnsi="GulimChe" w:cs="GulimChe"/>
          <w:color w:val="60606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every neuron/.style={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circle,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draw,</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minimum size=0.</w:t>
      </w:r>
      <w:r w:rsidRPr="00D12EB4">
        <w:rPr>
          <w:rFonts w:ascii="GulimChe" w:eastAsia="GulimChe" w:hAnsi="GulimChe" w:cs="GulimChe"/>
          <w:color w:val="000000"/>
          <w:kern w:val="0"/>
          <w:sz w:val="24"/>
          <w:szCs w:val="24"/>
          <w:u w:val="single"/>
        </w:rPr>
        <w:t>5cm</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neuron missing/.style={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draw=none,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scale=3,</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text height=0.</w:t>
      </w:r>
      <w:r w:rsidRPr="00D12EB4">
        <w:rPr>
          <w:rFonts w:ascii="GulimChe" w:eastAsia="GulimChe" w:hAnsi="GulimChe" w:cs="GulimChe"/>
          <w:color w:val="000000"/>
          <w:kern w:val="0"/>
          <w:sz w:val="24"/>
          <w:szCs w:val="24"/>
          <w:u w:val="single"/>
        </w:rPr>
        <w:t>333cm</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execute at begin node=</w:t>
      </w:r>
      <w:r w:rsidRPr="00D12EB4">
        <w:rPr>
          <w:rFonts w:ascii="GulimChe" w:eastAsia="GulimChe" w:hAnsi="GulimChe" w:cs="GulimChe"/>
          <w:color w:val="800000"/>
          <w:kern w:val="0"/>
          <w:sz w:val="24"/>
          <w:szCs w:val="24"/>
        </w:rPr>
        <w:t>\color</w:t>
      </w:r>
      <w:r w:rsidRPr="00D12EB4">
        <w:rPr>
          <w:rFonts w:ascii="GulimChe" w:eastAsia="GulimChe" w:hAnsi="GulimChe" w:cs="GulimChe"/>
          <w:color w:val="000000"/>
          <w:kern w:val="0"/>
          <w:sz w:val="24"/>
          <w:szCs w:val="24"/>
        </w:rPr>
        <w:t>{black}</w:t>
      </w:r>
      <w:r w:rsidRPr="00D12EB4">
        <w:rPr>
          <w:rFonts w:ascii="GulimChe" w:eastAsia="GulimChe" w:hAnsi="GulimChe" w:cs="GulimChe"/>
          <w:color w:val="008000"/>
          <w:kern w:val="0"/>
          <w:sz w:val="24"/>
          <w:szCs w:val="24"/>
        </w:rPr>
        <w:t>$\vdots$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{figure}[</w:t>
      </w:r>
      <w:r w:rsidRPr="00D12EB4">
        <w:rPr>
          <w:rFonts w:ascii="GulimChe" w:eastAsia="GulimChe" w:hAnsi="GulimChe" w:cs="GulimChe"/>
          <w:color w:val="000000"/>
          <w:kern w:val="0"/>
          <w:sz w:val="24"/>
          <w:szCs w:val="24"/>
          <w:u w:val="single"/>
        </w:rPr>
        <w:t>htb</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{center}</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{tikzpicture}</w:t>
      </w:r>
      <w:r w:rsidRPr="00D12EB4">
        <w:rPr>
          <w:rFonts w:ascii="GulimChe" w:eastAsia="GulimChe" w:hAnsi="GulimChe" w:cs="GulimChe"/>
          <w:color w:val="9A4D00"/>
          <w:kern w:val="0"/>
          <w:sz w:val="24"/>
          <w:szCs w:val="24"/>
        </w:rPr>
        <w:t>[x=</w:t>
      </w:r>
      <w:r w:rsidRPr="00D12EB4">
        <w:rPr>
          <w:rFonts w:ascii="GulimChe" w:eastAsia="GulimChe" w:hAnsi="GulimChe" w:cs="GulimChe"/>
          <w:color w:val="660066"/>
          <w:kern w:val="0"/>
          <w:sz w:val="24"/>
          <w:szCs w:val="24"/>
        </w:rPr>
        <w:t>1.5</w:t>
      </w:r>
      <w:r w:rsidRPr="00D12EB4">
        <w:rPr>
          <w:rFonts w:ascii="GulimChe" w:eastAsia="GulimChe" w:hAnsi="GulimChe" w:cs="GulimChe"/>
          <w:color w:val="9A4D00"/>
          <w:kern w:val="0"/>
          <w:sz w:val="24"/>
          <w:szCs w:val="24"/>
        </w:rPr>
        <w:t>cm, y=</w:t>
      </w:r>
      <w:r w:rsidRPr="00D12EB4">
        <w:rPr>
          <w:rFonts w:ascii="GulimChe" w:eastAsia="GulimChe" w:hAnsi="GulimChe" w:cs="GulimChe"/>
          <w:color w:val="660066"/>
          <w:kern w:val="0"/>
          <w:sz w:val="24"/>
          <w:szCs w:val="24"/>
        </w:rPr>
        <w:t>1.0</w:t>
      </w:r>
      <w:r w:rsidRPr="00D12EB4">
        <w:rPr>
          <w:rFonts w:ascii="GulimChe" w:eastAsia="GulimChe" w:hAnsi="GulimChe" w:cs="GulimChe"/>
          <w:color w:val="9A4D00"/>
          <w:kern w:val="0"/>
          <w:sz w:val="24"/>
          <w:szCs w:val="24"/>
        </w:rPr>
        <w:t>cm, &gt;=stealth]</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lastRenderedPageBreak/>
        <w:t xml:space="preserve"> </w:t>
      </w:r>
      <w:r w:rsidRPr="00D12EB4">
        <w:rPr>
          <w:rFonts w:ascii="GulimChe" w:eastAsia="GulimChe" w:hAnsi="GulimChe" w:cs="GulimChe"/>
          <w:color w:val="006699"/>
          <w:kern w:val="0"/>
          <w:sz w:val="24"/>
          <w:szCs w:val="24"/>
        </w:rPr>
        <w:t>\def\layersep</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2.5</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%Input Layer</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\m</w:t>
      </w:r>
      <w:r w:rsidRPr="00D12EB4">
        <w:rPr>
          <w:rFonts w:ascii="GulimChe" w:eastAsia="GulimChe" w:hAnsi="GulimChe" w:cs="GulimChe"/>
          <w:color w:val="9A4D00"/>
          <w:kern w:val="0"/>
          <w:sz w:val="24"/>
          <w:szCs w:val="24"/>
        </w:rPr>
        <w:t>/</w:t>
      </w:r>
      <w:r w:rsidRPr="00D12EB4">
        <w:rPr>
          <w:rFonts w:ascii="GulimChe" w:eastAsia="GulimChe" w:hAnsi="GulimChe" w:cs="GulimChe"/>
          <w:color w:val="006699"/>
          <w:kern w:val="0"/>
          <w:sz w:val="24"/>
          <w:szCs w:val="24"/>
        </w:rPr>
        <w:t>\l</w:t>
      </w:r>
      <w:r w:rsidRPr="00D12EB4">
        <w:rPr>
          <w:rFonts w:ascii="GulimChe" w:eastAsia="GulimChe" w:hAnsi="GulimChe" w:cs="GulimChe"/>
          <w:color w:val="9A4D00"/>
          <w:kern w:val="0"/>
          <w:sz w:val="24"/>
          <w:szCs w:val="24"/>
        </w:rPr>
        <w:t xml:space="preserve"> [count=</w:t>
      </w:r>
      <w:r w:rsidRPr="00D12EB4">
        <w:rPr>
          <w:rFonts w:ascii="GulimChe" w:eastAsia="GulimChe" w:hAnsi="GulimChe" w:cs="GulimChe"/>
          <w:color w:val="006699"/>
          <w:kern w:val="0"/>
          <w:sz w:val="24"/>
          <w:szCs w:val="24"/>
        </w:rPr>
        <w:t>\y</w:t>
      </w:r>
      <w:r w:rsidRPr="00D12EB4">
        <w:rPr>
          <w:rFonts w:ascii="GulimChe" w:eastAsia="GulimChe" w:hAnsi="GulimChe" w:cs="GulimChe"/>
          <w:color w:val="9A4D00"/>
          <w:kern w:val="0"/>
          <w:sz w:val="24"/>
          <w:szCs w:val="24"/>
        </w:rPr>
        <w:t>] in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,missing,</w:t>
      </w:r>
      <w:r w:rsidRPr="00D12EB4">
        <w:rPr>
          <w:rFonts w:ascii="GulimChe" w:eastAsia="GulimChe" w:hAnsi="GulimChe" w:cs="GulimChe"/>
          <w:color w:val="660066"/>
          <w:kern w:val="0"/>
          <w:sz w:val="24"/>
          <w:szCs w:val="24"/>
        </w:rPr>
        <w:t>3</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4</w:t>
      </w:r>
      <w:r w:rsidRPr="00D12EB4">
        <w:rPr>
          <w:rFonts w:ascii="GulimChe" w:eastAsia="GulimChe" w:hAnsi="GulimChe" w:cs="GulimChe"/>
          <w:color w:val="9A4D00"/>
          <w:kern w:val="0"/>
          <w:sz w:val="24"/>
          <w:szCs w:val="24"/>
        </w:rPr>
        <w:t>,missing,</w:t>
      </w:r>
      <w:r w:rsidRPr="00D12EB4">
        <w:rPr>
          <w:rFonts w:ascii="GulimChe" w:eastAsia="GulimChe" w:hAnsi="GulimChe" w:cs="GulimChe"/>
          <w:color w:val="660066"/>
          <w:kern w:val="0"/>
          <w:sz w:val="24"/>
          <w:szCs w:val="24"/>
        </w:rPr>
        <w:t>5</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6</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\node</w:t>
      </w:r>
      <w:r w:rsidRPr="00D12EB4">
        <w:rPr>
          <w:rFonts w:ascii="GulimChe" w:eastAsia="GulimChe" w:hAnsi="GulimChe" w:cs="GulimChe"/>
          <w:color w:val="9A4D00"/>
          <w:kern w:val="0"/>
          <w:sz w:val="24"/>
          <w:szCs w:val="24"/>
        </w:rPr>
        <w:t xml:space="preserve"> [every neuron/.try, neuron </w:t>
      </w:r>
      <w:r w:rsidRPr="00D12EB4">
        <w:rPr>
          <w:rFonts w:ascii="GulimChe" w:eastAsia="GulimChe" w:hAnsi="GulimChe" w:cs="GulimChe"/>
          <w:color w:val="006699"/>
          <w:kern w:val="0"/>
          <w:sz w:val="24"/>
          <w:szCs w:val="24"/>
        </w:rPr>
        <w:t>\m</w:t>
      </w:r>
      <w:r w:rsidRPr="00D12EB4">
        <w:rPr>
          <w:rFonts w:ascii="GulimChe" w:eastAsia="GulimChe" w:hAnsi="GulimChe" w:cs="GulimChe"/>
          <w:color w:val="9A4D00"/>
          <w:kern w:val="0"/>
          <w:sz w:val="24"/>
          <w:szCs w:val="24"/>
        </w:rPr>
        <w:t>/.try] (input-</w:t>
      </w:r>
      <w:r w:rsidRPr="00D12EB4">
        <w:rPr>
          <w:rFonts w:ascii="GulimChe" w:eastAsia="GulimChe" w:hAnsi="GulimChe" w:cs="GulimChe"/>
          <w:color w:val="006699"/>
          <w:kern w:val="0"/>
          <w:sz w:val="24"/>
          <w:szCs w:val="24"/>
        </w:rPr>
        <w:t>\m</w:t>
      </w:r>
      <w:r w:rsidRPr="00D12EB4">
        <w:rPr>
          <w:rFonts w:ascii="GulimChe" w:eastAsia="GulimChe" w:hAnsi="GulimChe" w:cs="GulimChe"/>
          <w:color w:val="9A4D00"/>
          <w:kern w:val="0"/>
          <w:sz w:val="24"/>
          <w:szCs w:val="24"/>
        </w:rPr>
        <w:t>) at (</w:t>
      </w:r>
      <w:r w:rsidRPr="00D12EB4">
        <w:rPr>
          <w:rFonts w:ascii="GulimChe" w:eastAsia="GulimChe" w:hAnsi="GulimChe" w:cs="GulimChe"/>
          <w:color w:val="660066"/>
          <w:kern w:val="0"/>
          <w:sz w:val="24"/>
          <w:szCs w:val="24"/>
        </w:rPr>
        <w:t>0</w:t>
      </w:r>
      <w:r w:rsidRPr="00D12EB4">
        <w:rPr>
          <w:rFonts w:ascii="GulimChe" w:eastAsia="GulimChe" w:hAnsi="GulimChe" w:cs="GulimChe"/>
          <w:color w:val="9A4D00"/>
          <w:kern w:val="0"/>
          <w:sz w:val="24"/>
          <w:szCs w:val="24"/>
        </w:rPr>
        <w:t>*</w:t>
      </w:r>
      <w:r w:rsidRPr="00D12EB4">
        <w:rPr>
          <w:rFonts w:ascii="GulimChe" w:eastAsia="GulimChe" w:hAnsi="GulimChe" w:cs="GulimChe"/>
          <w:color w:val="006699"/>
          <w:kern w:val="0"/>
          <w:sz w:val="24"/>
          <w:szCs w:val="24"/>
        </w:rPr>
        <w:t>\layersep</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2.5</w:t>
      </w:r>
      <w:r w:rsidRPr="00D12EB4">
        <w:rPr>
          <w:rFonts w:ascii="GulimChe" w:eastAsia="GulimChe" w:hAnsi="GulimChe" w:cs="GulimChe"/>
          <w:color w:val="9A4D00"/>
          <w:kern w:val="0"/>
          <w:sz w:val="24"/>
          <w:szCs w:val="24"/>
        </w:rPr>
        <w:t>-</w:t>
      </w:r>
      <w:r w:rsidRPr="00D12EB4">
        <w:rPr>
          <w:rFonts w:ascii="GulimChe" w:eastAsia="GulimChe" w:hAnsi="GulimChe" w:cs="GulimChe"/>
          <w:color w:val="006699"/>
          <w:kern w:val="0"/>
          <w:sz w:val="24"/>
          <w:szCs w:val="24"/>
        </w:rPr>
        <w:t>\y</w:t>
      </w:r>
      <w:r w:rsidRPr="00D12EB4">
        <w:rPr>
          <w:rFonts w:ascii="GulimChe" w:eastAsia="GulimChe" w:hAnsi="GulimChe" w:cs="GulimChe"/>
          <w:color w:val="9A4D00"/>
          <w:kern w:val="0"/>
          <w:sz w:val="24"/>
          <w:szCs w:val="24"/>
        </w:rPr>
        <w:t>) {};</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606060"/>
          <w:kern w:val="0"/>
          <w:sz w:val="24"/>
          <w:szCs w:val="24"/>
        </w:rPr>
        <w:t>%Hidden Layer 1</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\m</w:t>
      </w:r>
      <w:r w:rsidRPr="00D12EB4">
        <w:rPr>
          <w:rFonts w:ascii="GulimChe" w:eastAsia="GulimChe" w:hAnsi="GulimChe" w:cs="GulimChe"/>
          <w:color w:val="9A4D00"/>
          <w:kern w:val="0"/>
          <w:sz w:val="24"/>
          <w:szCs w:val="24"/>
        </w:rPr>
        <w:t xml:space="preserve"> [count=</w:t>
      </w:r>
      <w:r w:rsidRPr="00D12EB4">
        <w:rPr>
          <w:rFonts w:ascii="GulimChe" w:eastAsia="GulimChe" w:hAnsi="GulimChe" w:cs="GulimChe"/>
          <w:color w:val="006699"/>
          <w:kern w:val="0"/>
          <w:sz w:val="24"/>
          <w:szCs w:val="24"/>
        </w:rPr>
        <w:t>\y</w:t>
      </w:r>
      <w:r w:rsidRPr="00D12EB4">
        <w:rPr>
          <w:rFonts w:ascii="GulimChe" w:eastAsia="GulimChe" w:hAnsi="GulimChe" w:cs="GulimChe"/>
          <w:color w:val="9A4D00"/>
          <w:kern w:val="0"/>
          <w:sz w:val="24"/>
          <w:szCs w:val="24"/>
        </w:rPr>
        <w:t>] in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,missing,</w:t>
      </w:r>
      <w:r w:rsidRPr="00D12EB4">
        <w:rPr>
          <w:rFonts w:ascii="GulimChe" w:eastAsia="GulimChe" w:hAnsi="GulimChe" w:cs="GulimChe"/>
          <w:color w:val="660066"/>
          <w:kern w:val="0"/>
          <w:sz w:val="24"/>
          <w:szCs w:val="24"/>
        </w:rPr>
        <w:t>3</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4</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\node</w:t>
      </w:r>
      <w:r w:rsidRPr="00D12EB4">
        <w:rPr>
          <w:rFonts w:ascii="GulimChe" w:eastAsia="GulimChe" w:hAnsi="GulimChe" w:cs="GulimChe"/>
          <w:color w:val="9A4D00"/>
          <w:kern w:val="0"/>
          <w:sz w:val="24"/>
          <w:szCs w:val="24"/>
        </w:rPr>
        <w:t xml:space="preserve"> [every neuron/.try, neuron </w:t>
      </w:r>
      <w:r w:rsidRPr="00D12EB4">
        <w:rPr>
          <w:rFonts w:ascii="GulimChe" w:eastAsia="GulimChe" w:hAnsi="GulimChe" w:cs="GulimChe"/>
          <w:color w:val="006699"/>
          <w:kern w:val="0"/>
          <w:sz w:val="24"/>
          <w:szCs w:val="24"/>
        </w:rPr>
        <w:t>\m</w:t>
      </w:r>
      <w:r w:rsidRPr="00D12EB4">
        <w:rPr>
          <w:rFonts w:ascii="GulimChe" w:eastAsia="GulimChe" w:hAnsi="GulimChe" w:cs="GulimChe"/>
          <w:color w:val="9A4D00"/>
          <w:kern w:val="0"/>
          <w:sz w:val="24"/>
          <w:szCs w:val="24"/>
        </w:rPr>
        <w:t>/.try ] (hidden-</w:t>
      </w:r>
      <w:r w:rsidRPr="00D12EB4">
        <w:rPr>
          <w:rFonts w:ascii="GulimChe" w:eastAsia="GulimChe" w:hAnsi="GulimChe" w:cs="GulimChe"/>
          <w:color w:val="006699"/>
          <w:kern w:val="0"/>
          <w:sz w:val="24"/>
          <w:szCs w:val="24"/>
        </w:rPr>
        <w:t>\m</w:t>
      </w:r>
      <w:r w:rsidRPr="00D12EB4">
        <w:rPr>
          <w:rFonts w:ascii="GulimChe" w:eastAsia="GulimChe" w:hAnsi="GulimChe" w:cs="GulimChe"/>
          <w:color w:val="9A4D00"/>
          <w:kern w:val="0"/>
          <w:sz w:val="24"/>
          <w:szCs w:val="24"/>
        </w:rPr>
        <w:t>) at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006699"/>
          <w:kern w:val="0"/>
          <w:sz w:val="24"/>
          <w:szCs w:val="24"/>
        </w:rPr>
        <w:t>\layersep</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w:t>
      </w:r>
      <w:r w:rsidRPr="00D12EB4">
        <w:rPr>
          <w:rFonts w:ascii="GulimChe" w:eastAsia="GulimChe" w:hAnsi="GulimChe" w:cs="GulimChe"/>
          <w:color w:val="006699"/>
          <w:kern w:val="0"/>
          <w:sz w:val="24"/>
          <w:szCs w:val="24"/>
        </w:rPr>
        <w:t>\y</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1.25</w:t>
      </w:r>
      <w:r w:rsidRPr="00D12EB4">
        <w:rPr>
          <w:rFonts w:ascii="GulimChe" w:eastAsia="GulimChe" w:hAnsi="GulimChe" w:cs="GulimChe"/>
          <w:color w:val="9A4D00"/>
          <w:kern w:val="0"/>
          <w:sz w:val="24"/>
          <w:szCs w:val="24"/>
        </w:rPr>
        <w:t>) {};</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606060"/>
          <w:kern w:val="0"/>
          <w:sz w:val="24"/>
          <w:szCs w:val="24"/>
        </w:rPr>
        <w:t>%Hidden Layer 2</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\m</w:t>
      </w:r>
      <w:r w:rsidRPr="00D12EB4">
        <w:rPr>
          <w:rFonts w:ascii="GulimChe" w:eastAsia="GulimChe" w:hAnsi="GulimChe" w:cs="GulimChe"/>
          <w:color w:val="9A4D00"/>
          <w:kern w:val="0"/>
          <w:sz w:val="24"/>
          <w:szCs w:val="24"/>
        </w:rPr>
        <w:t xml:space="preserve"> [count=</w:t>
      </w:r>
      <w:r w:rsidRPr="00D12EB4">
        <w:rPr>
          <w:rFonts w:ascii="GulimChe" w:eastAsia="GulimChe" w:hAnsi="GulimChe" w:cs="GulimChe"/>
          <w:color w:val="006699"/>
          <w:kern w:val="0"/>
          <w:sz w:val="24"/>
          <w:szCs w:val="24"/>
        </w:rPr>
        <w:t>\y</w:t>
      </w:r>
      <w:r w:rsidRPr="00D12EB4">
        <w:rPr>
          <w:rFonts w:ascii="GulimChe" w:eastAsia="GulimChe" w:hAnsi="GulimChe" w:cs="GulimChe"/>
          <w:color w:val="9A4D00"/>
          <w:kern w:val="0"/>
          <w:sz w:val="24"/>
          <w:szCs w:val="24"/>
        </w:rPr>
        <w:t>] in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,missing,</w:t>
      </w:r>
      <w:r w:rsidRPr="00D12EB4">
        <w:rPr>
          <w:rFonts w:ascii="GulimChe" w:eastAsia="GulimChe" w:hAnsi="GulimChe" w:cs="GulimChe"/>
          <w:color w:val="660066"/>
          <w:kern w:val="0"/>
          <w:sz w:val="24"/>
          <w:szCs w:val="24"/>
        </w:rPr>
        <w:t>3</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4</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\node</w:t>
      </w:r>
      <w:r w:rsidRPr="00D12EB4">
        <w:rPr>
          <w:rFonts w:ascii="GulimChe" w:eastAsia="GulimChe" w:hAnsi="GulimChe" w:cs="GulimChe"/>
          <w:color w:val="9A4D00"/>
          <w:kern w:val="0"/>
          <w:sz w:val="24"/>
          <w:szCs w:val="24"/>
        </w:rPr>
        <w:t xml:space="preserve"> [every neuron/.try, neuron </w:t>
      </w:r>
      <w:r w:rsidRPr="00D12EB4">
        <w:rPr>
          <w:rFonts w:ascii="GulimChe" w:eastAsia="GulimChe" w:hAnsi="GulimChe" w:cs="GulimChe"/>
          <w:color w:val="006699"/>
          <w:kern w:val="0"/>
          <w:sz w:val="24"/>
          <w:szCs w:val="24"/>
        </w:rPr>
        <w:t>\m</w:t>
      </w:r>
      <w:r w:rsidRPr="00D12EB4">
        <w:rPr>
          <w:rFonts w:ascii="GulimChe" w:eastAsia="GulimChe" w:hAnsi="GulimChe" w:cs="GulimChe"/>
          <w:color w:val="9A4D00"/>
          <w:kern w:val="0"/>
          <w:sz w:val="24"/>
          <w:szCs w:val="24"/>
        </w:rPr>
        <w:t>/.try ] (hidden</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w:t>
      </w:r>
      <w:r w:rsidRPr="00D12EB4">
        <w:rPr>
          <w:rFonts w:ascii="GulimChe" w:eastAsia="GulimChe" w:hAnsi="GulimChe" w:cs="GulimChe"/>
          <w:color w:val="006699"/>
          <w:kern w:val="0"/>
          <w:sz w:val="24"/>
          <w:szCs w:val="24"/>
        </w:rPr>
        <w:t>\m</w:t>
      </w:r>
      <w:r w:rsidRPr="00D12EB4">
        <w:rPr>
          <w:rFonts w:ascii="GulimChe" w:eastAsia="GulimChe" w:hAnsi="GulimChe" w:cs="GulimChe"/>
          <w:color w:val="9A4D00"/>
          <w:kern w:val="0"/>
          <w:sz w:val="24"/>
          <w:szCs w:val="24"/>
        </w:rPr>
        <w:t>) at (</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w:t>
      </w:r>
      <w:r w:rsidRPr="00D12EB4">
        <w:rPr>
          <w:rFonts w:ascii="GulimChe" w:eastAsia="GulimChe" w:hAnsi="GulimChe" w:cs="GulimChe"/>
          <w:color w:val="006699"/>
          <w:kern w:val="0"/>
          <w:sz w:val="24"/>
          <w:szCs w:val="24"/>
        </w:rPr>
        <w:t>\layersep</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w:t>
      </w:r>
      <w:r w:rsidRPr="00D12EB4">
        <w:rPr>
          <w:rFonts w:ascii="GulimChe" w:eastAsia="GulimChe" w:hAnsi="GulimChe" w:cs="GulimChe"/>
          <w:color w:val="006699"/>
          <w:kern w:val="0"/>
          <w:sz w:val="24"/>
          <w:szCs w:val="24"/>
        </w:rPr>
        <w:t>\y</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1.25</w:t>
      </w:r>
      <w:r w:rsidRPr="00D12EB4">
        <w:rPr>
          <w:rFonts w:ascii="GulimChe" w:eastAsia="GulimChe" w:hAnsi="GulimChe" w:cs="GulimChe"/>
          <w:color w:val="9A4D00"/>
          <w:kern w:val="0"/>
          <w:sz w:val="24"/>
          <w:szCs w:val="24"/>
        </w:rPr>
        <w:t>) {};</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606060"/>
          <w:kern w:val="0"/>
          <w:sz w:val="24"/>
          <w:szCs w:val="24"/>
        </w:rPr>
        <w:t>%Hidden Layer 1</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\m</w:t>
      </w:r>
      <w:r w:rsidRPr="00D12EB4">
        <w:rPr>
          <w:rFonts w:ascii="GulimChe" w:eastAsia="GulimChe" w:hAnsi="GulimChe" w:cs="GulimChe"/>
          <w:color w:val="9A4D00"/>
          <w:kern w:val="0"/>
          <w:sz w:val="24"/>
          <w:szCs w:val="24"/>
        </w:rPr>
        <w:t xml:space="preserve"> [count=</w:t>
      </w:r>
      <w:r w:rsidRPr="00D12EB4">
        <w:rPr>
          <w:rFonts w:ascii="GulimChe" w:eastAsia="GulimChe" w:hAnsi="GulimChe" w:cs="GulimChe"/>
          <w:color w:val="006699"/>
          <w:kern w:val="0"/>
          <w:sz w:val="24"/>
          <w:szCs w:val="24"/>
        </w:rPr>
        <w:t>\y</w:t>
      </w:r>
      <w:r w:rsidRPr="00D12EB4">
        <w:rPr>
          <w:rFonts w:ascii="GulimChe" w:eastAsia="GulimChe" w:hAnsi="GulimChe" w:cs="GulimChe"/>
          <w:color w:val="9A4D00"/>
          <w:kern w:val="0"/>
          <w:sz w:val="24"/>
          <w:szCs w:val="24"/>
        </w:rPr>
        <w:t>] in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6</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\node</w:t>
      </w:r>
      <w:r w:rsidRPr="00D12EB4">
        <w:rPr>
          <w:rFonts w:ascii="GulimChe" w:eastAsia="GulimChe" w:hAnsi="GulimChe" w:cs="GulimChe"/>
          <w:color w:val="9A4D00"/>
          <w:kern w:val="0"/>
          <w:sz w:val="24"/>
          <w:szCs w:val="24"/>
        </w:rPr>
        <w:t xml:space="preserve"> [every neuron/.try, neuron </w:t>
      </w:r>
      <w:r w:rsidRPr="00D12EB4">
        <w:rPr>
          <w:rFonts w:ascii="GulimChe" w:eastAsia="GulimChe" w:hAnsi="GulimChe" w:cs="GulimChe"/>
          <w:color w:val="006699"/>
          <w:kern w:val="0"/>
          <w:sz w:val="24"/>
          <w:szCs w:val="24"/>
        </w:rPr>
        <w:t>\m</w:t>
      </w:r>
      <w:r w:rsidRPr="00D12EB4">
        <w:rPr>
          <w:rFonts w:ascii="GulimChe" w:eastAsia="GulimChe" w:hAnsi="GulimChe" w:cs="GulimChe"/>
          <w:color w:val="9A4D00"/>
          <w:kern w:val="0"/>
          <w:sz w:val="24"/>
          <w:szCs w:val="24"/>
        </w:rPr>
        <w:t>/.try ] (output-</w:t>
      </w:r>
      <w:r w:rsidRPr="00D12EB4">
        <w:rPr>
          <w:rFonts w:ascii="GulimChe" w:eastAsia="GulimChe" w:hAnsi="GulimChe" w:cs="GulimChe"/>
          <w:color w:val="006699"/>
          <w:kern w:val="0"/>
          <w:sz w:val="24"/>
          <w:szCs w:val="24"/>
        </w:rPr>
        <w:t>\m</w:t>
      </w:r>
      <w:r w:rsidRPr="00D12EB4">
        <w:rPr>
          <w:rFonts w:ascii="GulimChe" w:eastAsia="GulimChe" w:hAnsi="GulimChe" w:cs="GulimChe"/>
          <w:color w:val="9A4D00"/>
          <w:kern w:val="0"/>
          <w:sz w:val="24"/>
          <w:szCs w:val="24"/>
        </w:rPr>
        <w:t>) at (</w:t>
      </w:r>
      <w:r w:rsidRPr="00D12EB4">
        <w:rPr>
          <w:rFonts w:ascii="GulimChe" w:eastAsia="GulimChe" w:hAnsi="GulimChe" w:cs="GulimChe"/>
          <w:color w:val="660066"/>
          <w:kern w:val="0"/>
          <w:sz w:val="24"/>
          <w:szCs w:val="24"/>
        </w:rPr>
        <w:t>3</w:t>
      </w:r>
      <w:r w:rsidRPr="00D12EB4">
        <w:rPr>
          <w:rFonts w:ascii="GulimChe" w:eastAsia="GulimChe" w:hAnsi="GulimChe" w:cs="GulimChe"/>
          <w:color w:val="9A4D00"/>
          <w:kern w:val="0"/>
          <w:sz w:val="24"/>
          <w:szCs w:val="24"/>
        </w:rPr>
        <w:t>*</w:t>
      </w:r>
      <w:r w:rsidRPr="00D12EB4">
        <w:rPr>
          <w:rFonts w:ascii="GulimChe" w:eastAsia="GulimChe" w:hAnsi="GulimChe" w:cs="GulimChe"/>
          <w:color w:val="006699"/>
          <w:kern w:val="0"/>
          <w:sz w:val="24"/>
          <w:szCs w:val="24"/>
        </w:rPr>
        <w:t>\layersep</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2.7</w:t>
      </w:r>
      <w:r w:rsidRPr="00D12EB4">
        <w:rPr>
          <w:rFonts w:ascii="GulimChe" w:eastAsia="GulimChe" w:hAnsi="GulimChe" w:cs="GulimChe"/>
          <w:color w:val="9A4D00"/>
          <w:kern w:val="0"/>
          <w:sz w:val="24"/>
          <w:szCs w:val="24"/>
        </w:rPr>
        <w:t>-</w:t>
      </w:r>
      <w:r w:rsidRPr="00D12EB4">
        <w:rPr>
          <w:rFonts w:ascii="GulimChe" w:eastAsia="GulimChe" w:hAnsi="GulimChe" w:cs="GulimChe"/>
          <w:color w:val="006699"/>
          <w:kern w:val="0"/>
          <w:sz w:val="24"/>
          <w:szCs w:val="24"/>
        </w:rPr>
        <w:t>\y</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1.3</w:t>
      </w:r>
      <w:r w:rsidRPr="00D12EB4">
        <w:rPr>
          <w:rFonts w:ascii="GulimChe" w:eastAsia="GulimChe" w:hAnsi="GulimChe" w:cs="GulimChe"/>
          <w:color w:val="9A4D00"/>
          <w:kern w:val="0"/>
          <w:sz w:val="24"/>
          <w:szCs w:val="24"/>
        </w:rPr>
        <w:t>) {};</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\l</w:t>
      </w:r>
      <w:r w:rsidRPr="00D12EB4">
        <w:rPr>
          <w:rFonts w:ascii="GulimChe" w:eastAsia="GulimChe" w:hAnsi="GulimChe" w:cs="GulimChe"/>
          <w:color w:val="9A4D00"/>
          <w:kern w:val="0"/>
          <w:sz w:val="24"/>
          <w:szCs w:val="24"/>
        </w:rPr>
        <w:t xml:space="preserve"> [count=</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in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8</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5</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6</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\ifthenelse</w:t>
      </w:r>
      <w:r w:rsidRPr="00D12EB4">
        <w:rPr>
          <w:rFonts w:ascii="GulimChe" w:eastAsia="GulimChe" w:hAnsi="GulimChe" w:cs="GulimChe"/>
          <w:color w:val="9A4D00"/>
          <w:kern w:val="0"/>
          <w:sz w:val="24"/>
          <w:szCs w:val="24"/>
        </w:rPr>
        <w:t>{</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xml:space="preserve"> &lt; </w:t>
      </w:r>
      <w:r w:rsidRPr="00D12EB4">
        <w:rPr>
          <w:rFonts w:ascii="GulimChe" w:eastAsia="GulimChe" w:hAnsi="GulimChe" w:cs="GulimChe"/>
          <w:color w:val="660066"/>
          <w:kern w:val="0"/>
          <w:sz w:val="24"/>
          <w:szCs w:val="24"/>
        </w:rPr>
        <w:t>4</w:t>
      </w:r>
      <w:r w:rsidRPr="00D12EB4">
        <w:rPr>
          <w:rFonts w:ascii="GulimChe" w:eastAsia="GulimChe" w:hAnsi="GulimChe" w:cs="GulimChe"/>
          <w:color w:val="9A4D00"/>
          <w:kern w:val="0"/>
          <w:sz w:val="24"/>
          <w:szCs w:val="24"/>
        </w:rPr>
        <w:t>}{</w:t>
      </w:r>
      <w:r w:rsidRPr="00D12EB4">
        <w:rPr>
          <w:rFonts w:ascii="GulimChe" w:eastAsia="GulimChe" w:hAnsi="GulimChe" w:cs="GulimChe"/>
          <w:color w:val="006699"/>
          <w:kern w:val="0"/>
          <w:sz w:val="24"/>
          <w:szCs w:val="24"/>
        </w:rPr>
        <w:t>\draw</w:t>
      </w:r>
      <w:r w:rsidRPr="00D12EB4">
        <w:rPr>
          <w:rFonts w:ascii="GulimChe" w:eastAsia="GulimChe" w:hAnsi="GulimChe" w:cs="GulimChe"/>
          <w:color w:val="9A4D00"/>
          <w:kern w:val="0"/>
          <w:sz w:val="24"/>
          <w:szCs w:val="24"/>
        </w:rPr>
        <w:t xml:space="preserve"> [&lt;-] (input-</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0</w:t>
      </w:r>
      <w:r w:rsidRPr="00D12EB4">
        <w:rPr>
          <w:rFonts w:ascii="GulimChe" w:eastAsia="GulimChe" w:hAnsi="GulimChe" w:cs="GulimChe"/>
          <w:color w:val="9A4D00"/>
          <w:kern w:val="0"/>
          <w:sz w:val="24"/>
          <w:szCs w:val="24"/>
        </w:rPr>
        <w:t>) node [above, midway] {</w:t>
      </w:r>
      <w:r w:rsidRPr="00D12EB4">
        <w:rPr>
          <w:rFonts w:ascii="GulimChe" w:eastAsia="GulimChe" w:hAnsi="GulimChe" w:cs="GulimChe"/>
          <w:color w:val="008000"/>
          <w:kern w:val="0"/>
          <w:sz w:val="24"/>
          <w:szCs w:val="24"/>
        </w:rPr>
        <w:t>$x_{\l}$</w:t>
      </w:r>
      <w:r w:rsidRPr="00D12EB4">
        <w:rPr>
          <w:rFonts w:ascii="GulimChe" w:eastAsia="GulimChe" w:hAnsi="GulimChe" w:cs="GulimChe"/>
          <w:color w:val="9A4D00"/>
          <w:kern w:val="0"/>
          <w:sz w:val="24"/>
          <w:szCs w:val="24"/>
        </w:rPr>
        <w:t>};}{</w:t>
      </w:r>
      <w:r w:rsidRPr="00D12EB4">
        <w:rPr>
          <w:rFonts w:ascii="GulimChe" w:eastAsia="GulimChe" w:hAnsi="GulimChe" w:cs="GulimChe"/>
          <w:color w:val="006699"/>
          <w:kern w:val="0"/>
          <w:sz w:val="24"/>
          <w:szCs w:val="24"/>
        </w:rPr>
        <w:t>\draw</w:t>
      </w:r>
      <w:r w:rsidRPr="00D12EB4">
        <w:rPr>
          <w:rFonts w:ascii="GulimChe" w:eastAsia="GulimChe" w:hAnsi="GulimChe" w:cs="GulimChe"/>
          <w:color w:val="9A4D00"/>
          <w:kern w:val="0"/>
          <w:sz w:val="24"/>
          <w:szCs w:val="24"/>
        </w:rPr>
        <w:t xml:space="preserve"> [&lt;-] (input-</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0</w:t>
      </w:r>
      <w:r w:rsidRPr="00D12EB4">
        <w:rPr>
          <w:rFonts w:ascii="GulimChe" w:eastAsia="GulimChe" w:hAnsi="GulimChe" w:cs="GulimChe"/>
          <w:color w:val="9A4D00"/>
          <w:kern w:val="0"/>
          <w:sz w:val="24"/>
          <w:szCs w:val="24"/>
        </w:rPr>
        <w:t>) node [above, midway] {</w:t>
      </w:r>
      <w:r w:rsidRPr="00D12EB4">
        <w:rPr>
          <w:rFonts w:ascii="GulimChe" w:eastAsia="GulimChe" w:hAnsi="GulimChe" w:cs="GulimChe"/>
          <w:color w:val="008000"/>
          <w:kern w:val="0"/>
          <w:sz w:val="24"/>
          <w:szCs w:val="24"/>
        </w:rPr>
        <w:t>$a_{\l}$</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\l</w:t>
      </w:r>
      <w:r w:rsidRPr="00D12EB4">
        <w:rPr>
          <w:rFonts w:ascii="GulimChe" w:eastAsia="GulimChe" w:hAnsi="GulimChe" w:cs="GulimChe"/>
          <w:color w:val="9A4D00"/>
          <w:kern w:val="0"/>
          <w:sz w:val="24"/>
          <w:szCs w:val="24"/>
        </w:rPr>
        <w:t xml:space="preserve"> [count=</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in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49</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50</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\node</w:t>
      </w:r>
      <w:r w:rsidRPr="00D12EB4">
        <w:rPr>
          <w:rFonts w:ascii="GulimChe" w:eastAsia="GulimChe" w:hAnsi="GulimChe" w:cs="GulimChe"/>
          <w:color w:val="9A4D00"/>
          <w:kern w:val="0"/>
          <w:sz w:val="24"/>
          <w:szCs w:val="24"/>
        </w:rPr>
        <w:t xml:space="preserve"> [above] at (hidden-</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.north) {</w:t>
      </w:r>
      <w:r w:rsidRPr="00D12EB4">
        <w:rPr>
          <w:rFonts w:ascii="GulimChe" w:eastAsia="GulimChe" w:hAnsi="GulimChe" w:cs="GulimChe"/>
          <w:color w:val="008000"/>
          <w:kern w:val="0"/>
          <w:sz w:val="24"/>
          <w:szCs w:val="24"/>
        </w:rPr>
        <w:t>$W_{\l}$</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\l</w:t>
      </w:r>
      <w:r w:rsidRPr="00D12EB4">
        <w:rPr>
          <w:rFonts w:ascii="GulimChe" w:eastAsia="GulimChe" w:hAnsi="GulimChe" w:cs="GulimChe"/>
          <w:color w:val="9A4D00"/>
          <w:kern w:val="0"/>
          <w:sz w:val="24"/>
          <w:szCs w:val="24"/>
        </w:rPr>
        <w:t xml:space="preserve"> [count=</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in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49</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50</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\node</w:t>
      </w:r>
      <w:r w:rsidRPr="00D12EB4">
        <w:rPr>
          <w:rFonts w:ascii="GulimChe" w:eastAsia="GulimChe" w:hAnsi="GulimChe" w:cs="GulimChe"/>
          <w:color w:val="9A4D00"/>
          <w:kern w:val="0"/>
          <w:sz w:val="24"/>
          <w:szCs w:val="24"/>
        </w:rPr>
        <w:t xml:space="preserve"> [above] at (hidden</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.north) {</w:t>
      </w:r>
      <w:r w:rsidRPr="00D12EB4">
        <w:rPr>
          <w:rFonts w:ascii="GulimChe" w:eastAsia="GulimChe" w:hAnsi="GulimChe" w:cs="GulimChe"/>
          <w:color w:val="008000"/>
          <w:kern w:val="0"/>
          <w:sz w:val="24"/>
          <w:szCs w:val="24"/>
        </w:rPr>
        <w:t>$W_{\l}$</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%Append Edge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\l</w:t>
      </w:r>
      <w:r w:rsidRPr="00D12EB4">
        <w:rPr>
          <w:rFonts w:ascii="GulimChe" w:eastAsia="GulimChe" w:hAnsi="GulimChe" w:cs="GulimChe"/>
          <w:color w:val="9A4D00"/>
          <w:kern w:val="0"/>
          <w:sz w:val="24"/>
          <w:szCs w:val="24"/>
        </w:rPr>
        <w:t xml:space="preserve"> [count=</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in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6</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\draw</w:t>
      </w:r>
      <w:r w:rsidRPr="00D12EB4">
        <w:rPr>
          <w:rFonts w:ascii="GulimChe" w:eastAsia="GulimChe" w:hAnsi="GulimChe" w:cs="GulimChe"/>
          <w:color w:val="9A4D00"/>
          <w:kern w:val="0"/>
          <w:sz w:val="24"/>
          <w:szCs w:val="24"/>
        </w:rPr>
        <w:t xml:space="preserve"> [-&gt;] (output-</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0</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node [above, midway] {</w:t>
      </w:r>
      <w:r w:rsidRPr="00D12EB4">
        <w:rPr>
          <w:rFonts w:ascii="GulimChe" w:eastAsia="GulimChe" w:hAnsi="GulimChe" w:cs="GulimChe"/>
          <w:color w:val="008000"/>
          <w:kern w:val="0"/>
          <w:sz w:val="24"/>
          <w:szCs w:val="24"/>
        </w:rPr>
        <w:t>$r_{\l}$</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lastRenderedPageBreak/>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xml:space="preserve"> in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6</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\j</w:t>
      </w:r>
      <w:r w:rsidRPr="00D12EB4">
        <w:rPr>
          <w:rFonts w:ascii="GulimChe" w:eastAsia="GulimChe" w:hAnsi="GulimChe" w:cs="GulimChe"/>
          <w:color w:val="9A4D00"/>
          <w:kern w:val="0"/>
          <w:sz w:val="24"/>
          <w:szCs w:val="24"/>
        </w:rPr>
        <w:t xml:space="preserve"> in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4</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\draw</w:t>
      </w:r>
      <w:r w:rsidRPr="00D12EB4">
        <w:rPr>
          <w:rFonts w:ascii="GulimChe" w:eastAsia="GulimChe" w:hAnsi="GulimChe" w:cs="GulimChe"/>
          <w:color w:val="9A4D00"/>
          <w:kern w:val="0"/>
          <w:sz w:val="24"/>
          <w:szCs w:val="24"/>
        </w:rPr>
        <w:t xml:space="preserve"> [-&gt;] (input-</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 (hidden-</w:t>
      </w:r>
      <w:r w:rsidRPr="00D12EB4">
        <w:rPr>
          <w:rFonts w:ascii="GulimChe" w:eastAsia="GulimChe" w:hAnsi="GulimChe" w:cs="GulimChe"/>
          <w:color w:val="006699"/>
          <w:kern w:val="0"/>
          <w:sz w:val="24"/>
          <w:szCs w:val="24"/>
        </w:rPr>
        <w:t>\j</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xml:space="preserve"> in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4</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\j</w:t>
      </w:r>
      <w:r w:rsidRPr="00D12EB4">
        <w:rPr>
          <w:rFonts w:ascii="GulimChe" w:eastAsia="GulimChe" w:hAnsi="GulimChe" w:cs="GulimChe"/>
          <w:color w:val="9A4D00"/>
          <w:kern w:val="0"/>
          <w:sz w:val="24"/>
          <w:szCs w:val="24"/>
        </w:rPr>
        <w:t xml:space="preserve"> in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4</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\draw</w:t>
      </w:r>
      <w:r w:rsidRPr="00D12EB4">
        <w:rPr>
          <w:rFonts w:ascii="GulimChe" w:eastAsia="GulimChe" w:hAnsi="GulimChe" w:cs="GulimChe"/>
          <w:color w:val="9A4D00"/>
          <w:kern w:val="0"/>
          <w:sz w:val="24"/>
          <w:szCs w:val="24"/>
        </w:rPr>
        <w:t xml:space="preserve"> [-&gt;] (hidden-</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 (hidden</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w:t>
      </w:r>
      <w:r w:rsidRPr="00D12EB4">
        <w:rPr>
          <w:rFonts w:ascii="GulimChe" w:eastAsia="GulimChe" w:hAnsi="GulimChe" w:cs="GulimChe"/>
          <w:color w:val="006699"/>
          <w:kern w:val="0"/>
          <w:sz w:val="24"/>
          <w:szCs w:val="24"/>
        </w:rPr>
        <w:t>\j</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xml:space="preserve"> in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4</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\j</w:t>
      </w:r>
      <w:r w:rsidRPr="00D12EB4">
        <w:rPr>
          <w:rFonts w:ascii="GulimChe" w:eastAsia="GulimChe" w:hAnsi="GulimChe" w:cs="GulimChe"/>
          <w:color w:val="9A4D00"/>
          <w:kern w:val="0"/>
          <w:sz w:val="24"/>
          <w:szCs w:val="24"/>
        </w:rPr>
        <w:t xml:space="preserve"> in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6</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\draw</w:t>
      </w:r>
      <w:r w:rsidRPr="00D12EB4">
        <w:rPr>
          <w:rFonts w:ascii="GulimChe" w:eastAsia="GulimChe" w:hAnsi="GulimChe" w:cs="GulimChe"/>
          <w:color w:val="9A4D00"/>
          <w:kern w:val="0"/>
          <w:sz w:val="24"/>
          <w:szCs w:val="24"/>
        </w:rPr>
        <w:t xml:space="preserve"> [-&gt;] (hidden</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 (output-</w:t>
      </w:r>
      <w:r w:rsidRPr="00D12EB4">
        <w:rPr>
          <w:rFonts w:ascii="GulimChe" w:eastAsia="GulimChe" w:hAnsi="GulimChe" w:cs="GulimChe"/>
          <w:color w:val="006699"/>
          <w:kern w:val="0"/>
          <w:sz w:val="24"/>
          <w:szCs w:val="24"/>
        </w:rPr>
        <w:t>\j</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\l</w:t>
      </w:r>
      <w:r w:rsidRPr="00D12EB4">
        <w:rPr>
          <w:rFonts w:ascii="GulimChe" w:eastAsia="GulimChe" w:hAnsi="GulimChe" w:cs="GulimChe"/>
          <w:color w:val="9A4D00"/>
          <w:kern w:val="0"/>
          <w:sz w:val="24"/>
          <w:szCs w:val="24"/>
        </w:rPr>
        <w:t xml:space="preserve"> [count=</w:t>
      </w:r>
      <w:r w:rsidRPr="00D12EB4">
        <w:rPr>
          <w:rFonts w:ascii="GulimChe" w:eastAsia="GulimChe" w:hAnsi="GulimChe" w:cs="GulimChe"/>
          <w:color w:val="006699"/>
          <w:kern w:val="0"/>
          <w:sz w:val="24"/>
          <w:szCs w:val="24"/>
        </w:rPr>
        <w:t>\x</w:t>
      </w:r>
      <w:r w:rsidRPr="00D12EB4">
        <w:rPr>
          <w:rFonts w:ascii="GulimChe" w:eastAsia="GulimChe" w:hAnsi="GulimChe" w:cs="GulimChe"/>
          <w:color w:val="9A4D00"/>
          <w:kern w:val="0"/>
          <w:sz w:val="24"/>
          <w:szCs w:val="24"/>
        </w:rPr>
        <w:t xml:space="preserve"> from </w:t>
      </w:r>
      <w:r w:rsidRPr="00D12EB4">
        <w:rPr>
          <w:rFonts w:ascii="GulimChe" w:eastAsia="GulimChe" w:hAnsi="GulimChe" w:cs="GulimChe"/>
          <w:color w:val="660066"/>
          <w:kern w:val="0"/>
          <w:sz w:val="24"/>
          <w:szCs w:val="24"/>
        </w:rPr>
        <w:t>0</w:t>
      </w:r>
      <w:r w:rsidRPr="00D12EB4">
        <w:rPr>
          <w:rFonts w:ascii="GulimChe" w:eastAsia="GulimChe" w:hAnsi="GulimChe" w:cs="GulimChe"/>
          <w:color w:val="9A4D00"/>
          <w:kern w:val="0"/>
          <w:sz w:val="24"/>
          <w:szCs w:val="24"/>
        </w:rPr>
        <w:t>] in {Input, Hidden, Hidden</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 Ouput}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\node</w:t>
      </w:r>
      <w:r w:rsidRPr="00D12EB4">
        <w:rPr>
          <w:rFonts w:ascii="GulimChe" w:eastAsia="GulimChe" w:hAnsi="GulimChe" w:cs="GulimChe"/>
          <w:color w:val="9A4D00"/>
          <w:kern w:val="0"/>
          <w:sz w:val="24"/>
          <w:szCs w:val="24"/>
        </w:rPr>
        <w:t xml:space="preserve"> [align=center, above] at (</w:t>
      </w:r>
      <w:r w:rsidRPr="00D12EB4">
        <w:rPr>
          <w:rFonts w:ascii="GulimChe" w:eastAsia="GulimChe" w:hAnsi="GulimChe" w:cs="GulimChe"/>
          <w:color w:val="006699"/>
          <w:kern w:val="0"/>
          <w:sz w:val="24"/>
          <w:szCs w:val="24"/>
        </w:rPr>
        <w:t>\x</w:t>
      </w:r>
      <w:r w:rsidRPr="00D12EB4">
        <w:rPr>
          <w:rFonts w:ascii="GulimChe" w:eastAsia="GulimChe" w:hAnsi="GulimChe" w:cs="GulimChe"/>
          <w:color w:val="9A4D00"/>
          <w:kern w:val="0"/>
          <w:sz w:val="24"/>
          <w:szCs w:val="24"/>
        </w:rPr>
        <w:t>*</w:t>
      </w:r>
      <w:r w:rsidRPr="00D12EB4">
        <w:rPr>
          <w:rFonts w:ascii="GulimChe" w:eastAsia="GulimChe" w:hAnsi="GulimChe" w:cs="GulimChe"/>
          <w:color w:val="006699"/>
          <w:kern w:val="0"/>
          <w:sz w:val="24"/>
          <w:szCs w:val="24"/>
        </w:rPr>
        <w:t>\layersep</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 {</w:t>
      </w:r>
      <w:r w:rsidRPr="00D12EB4">
        <w:rPr>
          <w:rFonts w:ascii="GulimChe" w:eastAsia="GulimChe" w:hAnsi="GulimChe" w:cs="GulimChe"/>
          <w:color w:val="006699"/>
          <w:kern w:val="0"/>
          <w:sz w:val="24"/>
          <w:szCs w:val="24"/>
        </w:rPr>
        <w:t>\l</w:t>
      </w:r>
      <w:r w:rsidRPr="00D12EB4">
        <w:rPr>
          <w:rFonts w:ascii="GulimChe" w:eastAsia="GulimChe" w:hAnsi="GulimChe" w:cs="GulimChe"/>
          <w:color w:val="9A4D00"/>
          <w:kern w:val="0"/>
          <w:sz w:val="24"/>
          <w:szCs w:val="24"/>
        </w:rPr>
        <w:t xml:space="preserve"> \\ layer};</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{tikzpicture}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\caption</w:t>
      </w:r>
      <w:r w:rsidRPr="00D12EB4">
        <w:rPr>
          <w:rFonts w:ascii="GulimChe" w:eastAsia="GulimChe" w:hAnsi="GulimChe" w:cs="GulimChe"/>
          <w:color w:val="000000"/>
          <w:kern w:val="0"/>
          <w:sz w:val="24"/>
          <w:szCs w:val="24"/>
        </w:rPr>
        <w:t xml:space="preserve">{Q-network in the agent. </w:t>
      </w:r>
      <w:ins w:id="432" w:author="Author" w:date="2017-06-01T21:38:00Z">
        <w:r w:rsidR="00492155">
          <w:rPr>
            <w:rFonts w:ascii="GulimChe" w:eastAsia="GulimChe" w:hAnsi="GulimChe" w:cs="GulimChe"/>
            <w:color w:val="000000"/>
            <w:kern w:val="0"/>
            <w:sz w:val="24"/>
            <w:szCs w:val="24"/>
          </w:rPr>
          <w:t xml:space="preserve">The </w:t>
        </w:r>
      </w:ins>
      <w:del w:id="433" w:author="Author" w:date="2017-06-01T21:38:00Z">
        <w:r w:rsidRPr="00D12EB4" w:rsidDel="00492155">
          <w:rPr>
            <w:rFonts w:ascii="GulimChe" w:eastAsia="GulimChe" w:hAnsi="GulimChe" w:cs="GulimChe"/>
            <w:color w:val="000000"/>
            <w:kern w:val="0"/>
            <w:sz w:val="24"/>
            <w:szCs w:val="24"/>
          </w:rPr>
          <w:delText xml:space="preserve">Input </w:delText>
        </w:r>
      </w:del>
      <w:ins w:id="434" w:author="Author" w:date="2017-06-01T21:38:00Z">
        <w:r w:rsidR="00492155">
          <w:rPr>
            <w:rFonts w:ascii="GulimChe" w:eastAsia="GulimChe" w:hAnsi="GulimChe" w:cs="GulimChe"/>
            <w:color w:val="000000"/>
            <w:kern w:val="0"/>
            <w:sz w:val="24"/>
            <w:szCs w:val="24"/>
          </w:rPr>
          <w:t>i</w:t>
        </w:r>
        <w:r w:rsidR="00492155" w:rsidRPr="00D12EB4">
          <w:rPr>
            <w:rFonts w:ascii="GulimChe" w:eastAsia="GulimChe" w:hAnsi="GulimChe" w:cs="GulimChe"/>
            <w:color w:val="000000"/>
            <w:kern w:val="0"/>
            <w:sz w:val="24"/>
            <w:szCs w:val="24"/>
          </w:rPr>
          <w:t xml:space="preserve">nput </w:t>
        </w:r>
      </w:ins>
      <w:r w:rsidRPr="00D12EB4">
        <w:rPr>
          <w:rFonts w:ascii="GulimChe" w:eastAsia="GulimChe" w:hAnsi="GulimChe" w:cs="GulimChe"/>
          <w:color w:val="000000"/>
          <w:kern w:val="0"/>
          <w:sz w:val="24"/>
          <w:szCs w:val="24"/>
        </w:rPr>
        <w:t xml:space="preserve">layer is composed of states </w:t>
      </w:r>
      <w:r w:rsidRPr="00D12EB4">
        <w:rPr>
          <w:rFonts w:ascii="GulimChe" w:eastAsia="GulimChe" w:hAnsi="GulimChe" w:cs="GulimChe"/>
          <w:color w:val="008000"/>
          <w:kern w:val="0"/>
          <w:sz w:val="24"/>
          <w:szCs w:val="24"/>
        </w:rPr>
        <w:t>$s$</w:t>
      </w:r>
      <w:r w:rsidRPr="00D12EB4">
        <w:rPr>
          <w:rFonts w:ascii="GulimChe" w:eastAsia="GulimChe" w:hAnsi="GulimChe" w:cs="GulimChe"/>
          <w:color w:val="000000"/>
          <w:kern w:val="0"/>
          <w:sz w:val="24"/>
          <w:szCs w:val="24"/>
        </w:rPr>
        <w:t xml:space="preserve"> and actions </w:t>
      </w:r>
      <w:r w:rsidRPr="00D12EB4">
        <w:rPr>
          <w:rFonts w:ascii="GulimChe" w:eastAsia="GulimChe" w:hAnsi="GulimChe" w:cs="GulimChe"/>
          <w:color w:val="008000"/>
          <w:kern w:val="0"/>
          <w:sz w:val="24"/>
          <w:szCs w:val="24"/>
        </w:rPr>
        <w:t>$a$</w:t>
      </w:r>
      <w:r w:rsidRPr="00D12EB4">
        <w:rPr>
          <w:rFonts w:ascii="GulimChe" w:eastAsia="GulimChe" w:hAnsi="GulimChe" w:cs="GulimChe"/>
          <w:color w:val="000000"/>
          <w:kern w:val="0"/>
          <w:sz w:val="24"/>
          <w:szCs w:val="24"/>
        </w:rPr>
        <w:t xml:space="preserve">. The output layer </w:t>
      </w:r>
      <w:commentRangeStart w:id="435"/>
      <w:ins w:id="436" w:author="Author" w:date="2017-06-01T18:05:00Z">
        <w:r w:rsidR="00A7564A">
          <w:rPr>
            <w:rFonts w:ascii="GulimChe" w:eastAsia="GulimChe" w:hAnsi="GulimChe" w:cs="GulimChe"/>
            <w:color w:val="000000"/>
            <w:kern w:val="0"/>
            <w:sz w:val="24"/>
            <w:szCs w:val="24"/>
          </w:rPr>
          <w:t xml:space="preserve">is composed of </w:t>
        </w:r>
      </w:ins>
      <w:del w:id="437" w:author="Author" w:date="2017-06-01T18:05:00Z">
        <w:r w:rsidRPr="00D12EB4" w:rsidDel="00A7564A">
          <w:rPr>
            <w:rFonts w:ascii="GulimChe" w:eastAsia="GulimChe" w:hAnsi="GulimChe" w:cs="GulimChe"/>
            <w:color w:val="000000"/>
            <w:kern w:val="0"/>
            <w:sz w:val="24"/>
            <w:szCs w:val="24"/>
          </w:rPr>
          <w:delText xml:space="preserve">is </w:delText>
        </w:r>
      </w:del>
      <w:r w:rsidRPr="00D12EB4">
        <w:rPr>
          <w:rFonts w:ascii="GulimChe" w:eastAsia="GulimChe" w:hAnsi="GulimChe" w:cs="GulimChe"/>
          <w:color w:val="000000"/>
          <w:kern w:val="0"/>
          <w:sz w:val="24"/>
          <w:szCs w:val="24"/>
        </w:rPr>
        <w:t>rewards}</w:t>
      </w:r>
      <w:commentRangeEnd w:id="435"/>
      <w:r w:rsidR="00A7564A">
        <w:rPr>
          <w:rStyle w:val="CommentReference"/>
        </w:rPr>
        <w:commentReference w:id="435"/>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b/>
          <w:bCs/>
          <w:color w:val="0000CC"/>
          <w:kern w:val="0"/>
          <w:sz w:val="24"/>
          <w:szCs w:val="24"/>
        </w:rPr>
        <w:t>\label{fig2}</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{center}</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{figure}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In the training process, </w:t>
      </w:r>
      <w:ins w:id="438" w:author="Author" w:date="2017-06-01T18:06:00Z">
        <w:r w:rsidR="00A7564A">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camera position is initialized randomly where all four target feature points are visible. If the error value variation </w:t>
      </w:r>
      <w:r w:rsidRPr="00D12EB4">
        <w:rPr>
          <w:rFonts w:ascii="GulimChe" w:eastAsia="GulimChe" w:hAnsi="GulimChe" w:cs="GulimChe"/>
          <w:color w:val="008000"/>
          <w:kern w:val="0"/>
          <w:sz w:val="24"/>
          <w:szCs w:val="24"/>
        </w:rPr>
        <w:t>$E_t$</w:t>
      </w:r>
      <w:r w:rsidRPr="00D12EB4">
        <w:rPr>
          <w:rFonts w:ascii="GulimChe" w:eastAsia="GulimChe" w:hAnsi="GulimChe" w:cs="GulimChe"/>
          <w:color w:val="000000"/>
          <w:kern w:val="0"/>
          <w:sz w:val="24"/>
          <w:szCs w:val="24"/>
        </w:rPr>
        <w:t xml:space="preserve"> between </w:t>
      </w:r>
      <w:r w:rsidRPr="00D12EB4">
        <w:rPr>
          <w:rFonts w:ascii="GulimChe" w:eastAsia="GulimChe" w:hAnsi="GulimChe" w:cs="GulimChe"/>
          <w:color w:val="008000"/>
          <w:kern w:val="0"/>
          <w:sz w:val="24"/>
          <w:szCs w:val="24"/>
        </w:rPr>
        <w:t>$x_{t+1}$</w:t>
      </w:r>
      <w:r w:rsidRPr="00D12EB4">
        <w:rPr>
          <w:rFonts w:ascii="GulimChe" w:eastAsia="GulimChe" w:hAnsi="GulimChe" w:cs="GulimChe"/>
          <w:color w:val="000000"/>
          <w:kern w:val="0"/>
          <w:sz w:val="24"/>
          <w:szCs w:val="24"/>
        </w:rPr>
        <w:t xml:space="preserve"> and </w:t>
      </w:r>
      <w:r w:rsidRPr="00D12EB4">
        <w:rPr>
          <w:rFonts w:ascii="GulimChe" w:eastAsia="GulimChe" w:hAnsi="GulimChe" w:cs="GulimChe"/>
          <w:color w:val="008000"/>
          <w:kern w:val="0"/>
          <w:sz w:val="24"/>
          <w:szCs w:val="24"/>
        </w:rPr>
        <w:t>$x_t$</w:t>
      </w:r>
      <w:r w:rsidRPr="00D12EB4">
        <w:rPr>
          <w:rFonts w:ascii="GulimChe" w:eastAsia="GulimChe" w:hAnsi="GulimChe" w:cs="GulimChe"/>
          <w:color w:val="000000"/>
          <w:kern w:val="0"/>
          <w:sz w:val="24"/>
          <w:szCs w:val="24"/>
        </w:rPr>
        <w:t xml:space="preserve"> is less than </w:t>
      </w:r>
      <w:r w:rsidRPr="00D12EB4">
        <w:rPr>
          <w:rFonts w:ascii="GulimChe" w:eastAsia="GulimChe" w:hAnsi="GulimChe" w:cs="GulimChe"/>
          <w:color w:val="008000"/>
          <w:kern w:val="0"/>
          <w:sz w:val="24"/>
          <w:szCs w:val="24"/>
        </w:rPr>
        <w:t>$10.0$</w:t>
      </w:r>
      <w:ins w:id="439" w:author="Author" w:date="2017-06-01T18:06:00Z">
        <w:r w:rsidR="00A7564A">
          <w:rPr>
            <w:rFonts w:ascii="GulimChe" w:eastAsia="GulimChe" w:hAnsi="GulimChe" w:cs="GulimChe"/>
            <w:color w:val="008000"/>
            <w:kern w:val="0"/>
            <w:sz w:val="24"/>
            <w:szCs w:val="24"/>
          </w:rPr>
          <w:t>,</w:t>
        </w:r>
      </w:ins>
      <w:r w:rsidRPr="00D12EB4">
        <w:rPr>
          <w:rFonts w:ascii="GulimChe" w:eastAsia="GulimChe" w:hAnsi="GulimChe" w:cs="GulimChe"/>
          <w:color w:val="000000"/>
          <w:kern w:val="0"/>
          <w:sz w:val="24"/>
          <w:szCs w:val="24"/>
        </w:rPr>
        <w:t xml:space="preserve"> the camera is repositioned according to the camera position initialization function. </w:t>
      </w:r>
      <w:commentRangeStart w:id="440"/>
      <w:r w:rsidRPr="00D12EB4">
        <w:rPr>
          <w:rFonts w:ascii="GulimChe" w:eastAsia="GulimChe" w:hAnsi="GulimChe" w:cs="GulimChe"/>
          <w:color w:val="000000"/>
          <w:kern w:val="0"/>
          <w:sz w:val="24"/>
          <w:szCs w:val="24"/>
        </w:rPr>
        <w:t xml:space="preserve">After </w:t>
      </w:r>
      <w:r w:rsidRPr="00D12EB4">
        <w:rPr>
          <w:rFonts w:ascii="GulimChe" w:eastAsia="GulimChe" w:hAnsi="GulimChe" w:cs="GulimChe"/>
          <w:color w:val="008000"/>
          <w:kern w:val="0"/>
          <w:sz w:val="24"/>
          <w:szCs w:val="24"/>
        </w:rPr>
        <w:t>$100$</w:t>
      </w:r>
      <w:r w:rsidRPr="00D12EB4">
        <w:rPr>
          <w:rFonts w:ascii="GulimChe" w:eastAsia="GulimChe" w:hAnsi="GulimChe" w:cs="GulimChe"/>
          <w:color w:val="000000"/>
          <w:kern w:val="0"/>
          <w:sz w:val="24"/>
          <w:szCs w:val="24"/>
        </w:rPr>
        <w:t xml:space="preserve"> experiences are stacked, the training starts</w:t>
      </w:r>
      <w:commentRangeEnd w:id="440"/>
      <w:r w:rsidR="00A7564A">
        <w:rPr>
          <w:rStyle w:val="CommentReference"/>
        </w:rPr>
        <w:commentReference w:id="440"/>
      </w:r>
      <w:r w:rsidRPr="00D12EB4">
        <w:rPr>
          <w:rFonts w:ascii="GulimChe" w:eastAsia="GulimChe" w:hAnsi="GulimChe" w:cs="GulimChe"/>
          <w:color w:val="000000"/>
          <w:kern w:val="0"/>
          <w:sz w:val="24"/>
          <w:szCs w:val="24"/>
        </w:rPr>
        <w:t xml:space="preserve">. The agent takes the state </w:t>
      </w:r>
      <w:r w:rsidRPr="00D12EB4">
        <w:rPr>
          <w:rFonts w:ascii="GulimChe" w:eastAsia="GulimChe" w:hAnsi="GulimChe" w:cs="GulimChe"/>
          <w:color w:val="008000"/>
          <w:kern w:val="0"/>
          <w:sz w:val="24"/>
          <w:szCs w:val="24"/>
        </w:rPr>
        <w:t>$x_t$</w:t>
      </w:r>
      <w:r w:rsidRPr="00D12EB4">
        <w:rPr>
          <w:rFonts w:ascii="GulimChe" w:eastAsia="GulimChe" w:hAnsi="GulimChe" w:cs="GulimChe"/>
          <w:color w:val="000000"/>
          <w:kern w:val="0"/>
          <w:sz w:val="24"/>
          <w:szCs w:val="24"/>
        </w:rPr>
        <w:t xml:space="preserve"> and </w:t>
      </w:r>
      <w:commentRangeStart w:id="441"/>
      <w:r w:rsidRPr="00D12EB4">
        <w:rPr>
          <w:rFonts w:ascii="GulimChe" w:eastAsia="GulimChe" w:hAnsi="GulimChe" w:cs="GulimChe"/>
          <w:color w:val="000000"/>
          <w:kern w:val="0"/>
          <w:sz w:val="24"/>
          <w:szCs w:val="24"/>
        </w:rPr>
        <w:t>decide</w:t>
      </w:r>
      <w:ins w:id="442" w:author="Author" w:date="2017-06-01T18:07:00Z">
        <w:r w:rsidR="00BF6DB0">
          <w:rPr>
            <w:rFonts w:ascii="GulimChe" w:eastAsia="GulimChe" w:hAnsi="GulimChe" w:cs="GulimChe"/>
            <w:color w:val="000000"/>
            <w:kern w:val="0"/>
            <w:sz w:val="24"/>
            <w:szCs w:val="24"/>
          </w:rPr>
          <w:t>s</w:t>
        </w:r>
      </w:ins>
      <w:ins w:id="443" w:author="Author" w:date="2017-06-01T21:40:00Z">
        <w:r w:rsidR="00624A4A">
          <w:rPr>
            <w:rFonts w:ascii="GulimChe" w:eastAsia="GulimChe" w:hAnsi="GulimChe" w:cs="GulimChe"/>
            <w:color w:val="000000"/>
            <w:kern w:val="0"/>
            <w:sz w:val="24"/>
            <w:szCs w:val="24"/>
          </w:rPr>
          <w:t xml:space="preserve"> on </w:t>
        </w:r>
        <w:commentRangeEnd w:id="441"/>
        <w:r w:rsidR="00624A4A">
          <w:rPr>
            <w:rStyle w:val="CommentReference"/>
          </w:rPr>
          <w:commentReference w:id="441"/>
        </w:r>
      </w:ins>
      <w:del w:id="444" w:author="Author" w:date="2017-06-01T21:40:00Z">
        <w:r w:rsidRPr="00D12EB4" w:rsidDel="00624A4A">
          <w:rPr>
            <w:rFonts w:ascii="GulimChe" w:eastAsia="GulimChe" w:hAnsi="GulimChe" w:cs="GulimChe"/>
            <w:color w:val="000000"/>
            <w:kern w:val="0"/>
            <w:sz w:val="24"/>
            <w:szCs w:val="24"/>
          </w:rPr>
          <w:delText xml:space="preserve"> </w:delText>
        </w:r>
      </w:del>
      <w:ins w:id="445" w:author="Author" w:date="2017-06-01T18:07:00Z">
        <w:r w:rsidR="00BF6DB0">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action according to </w:t>
      </w:r>
      <w:ins w:id="446" w:author="Author" w:date="2017-06-01T21:39:00Z">
        <w:r w:rsidR="00624A4A">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u w:val="single"/>
        </w:rPr>
        <w:t>DQN</w:t>
      </w:r>
      <w:r w:rsidRPr="00D12EB4">
        <w:rPr>
          <w:rFonts w:ascii="GulimChe" w:eastAsia="GulimChe" w:hAnsi="GulimChe" w:cs="GulimChe"/>
          <w:color w:val="000000"/>
          <w:kern w:val="0"/>
          <w:sz w:val="24"/>
          <w:szCs w:val="24"/>
        </w:rPr>
        <w:t xml:space="preserve"> network policy</w:t>
      </w:r>
      <w:del w:id="447" w:author="Author" w:date="2017-06-01T18:08:00Z">
        <w:r w:rsidRPr="00D12EB4" w:rsidDel="00BF6DB0">
          <w:rPr>
            <w:rFonts w:ascii="GulimChe" w:eastAsia="GulimChe" w:hAnsi="GulimChe" w:cs="GulimChe"/>
            <w:color w:val="000000"/>
            <w:kern w:val="0"/>
            <w:sz w:val="24"/>
            <w:szCs w:val="24"/>
          </w:rPr>
          <w:delText xml:space="preserve">; </w:delText>
        </w:r>
      </w:del>
      <w:ins w:id="448" w:author="Author" w:date="2017-06-01T18:08:00Z">
        <w:r w:rsidR="00BF6DB0">
          <w:rPr>
            <w:rFonts w:ascii="GulimChe" w:eastAsia="GulimChe" w:hAnsi="GulimChe" w:cs="GulimChe"/>
            <w:color w:val="000000"/>
            <w:kern w:val="0"/>
            <w:sz w:val="24"/>
            <w:szCs w:val="24"/>
          </w:rPr>
          <w:t>.</w:t>
        </w:r>
        <w:r w:rsidR="00BF6DB0"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As</w:t>
      </w:r>
      <w:ins w:id="449" w:author="Author" w:date="2017-06-01T21:39:00Z">
        <w:r w:rsidR="00624A4A">
          <w:rPr>
            <w:rFonts w:ascii="GulimChe" w:eastAsia="GulimChe" w:hAnsi="GulimChe" w:cs="GulimChe"/>
            <w:color w:val="000000"/>
            <w:kern w:val="0"/>
            <w:sz w:val="24"/>
            <w:szCs w:val="24"/>
          </w:rPr>
          <w:t xml:space="preserve"> </w:t>
        </w:r>
      </w:ins>
      <w:del w:id="450" w:author="Author" w:date="2017-06-01T21:39:00Z">
        <w:r w:rsidRPr="00D12EB4" w:rsidDel="00624A4A">
          <w:rPr>
            <w:rFonts w:ascii="GulimChe" w:eastAsia="GulimChe" w:hAnsi="GulimChe" w:cs="GulimChe"/>
            <w:color w:val="000000"/>
            <w:kern w:val="0"/>
            <w:sz w:val="24"/>
            <w:szCs w:val="24"/>
          </w:rPr>
          <w:delText xml:space="preserve"> </w:delText>
        </w:r>
      </w:del>
      <w:r w:rsidRPr="00D12EB4">
        <w:rPr>
          <w:rFonts w:ascii="GulimChe" w:eastAsia="GulimChe" w:hAnsi="GulimChe" w:cs="GulimChe"/>
          <w:color w:val="000000"/>
          <w:kern w:val="0"/>
          <w:sz w:val="24"/>
          <w:szCs w:val="24"/>
        </w:rPr>
        <w:t xml:space="preserve">learning progresses, the exploration epsilon </w:t>
      </w:r>
      <w:r w:rsidRPr="00D12EB4">
        <w:rPr>
          <w:rFonts w:ascii="GulimChe" w:eastAsia="GulimChe" w:hAnsi="GulimChe" w:cs="GulimChe"/>
          <w:color w:val="008000"/>
          <w:kern w:val="0"/>
          <w:sz w:val="24"/>
          <w:szCs w:val="24"/>
        </w:rPr>
        <w:t>$\epsilon$</w:t>
      </w:r>
      <w:r w:rsidRPr="00D12EB4">
        <w:rPr>
          <w:rFonts w:ascii="GulimChe" w:eastAsia="GulimChe" w:hAnsi="GulimChe" w:cs="GulimChe"/>
          <w:color w:val="000000"/>
          <w:kern w:val="0"/>
          <w:sz w:val="24"/>
          <w:szCs w:val="24"/>
        </w:rPr>
        <w:t xml:space="preserve"> slightly decreases, and this </w:t>
      </w:r>
      <w:commentRangeStart w:id="451"/>
      <w:r w:rsidRPr="00D12EB4">
        <w:rPr>
          <w:rFonts w:ascii="GulimChe" w:eastAsia="GulimChe" w:hAnsi="GulimChe" w:cs="GulimChe"/>
          <w:color w:val="000000"/>
          <w:kern w:val="0"/>
          <w:sz w:val="24"/>
          <w:szCs w:val="24"/>
        </w:rPr>
        <w:t xml:space="preserve">value </w:t>
      </w:r>
      <w:ins w:id="452" w:author="Author" w:date="2017-06-01T18:08:00Z">
        <w:r w:rsidR="00BF6DB0">
          <w:rPr>
            <w:rFonts w:ascii="GulimChe" w:eastAsia="GulimChe" w:hAnsi="GulimChe" w:cs="GulimChe"/>
            <w:color w:val="000000"/>
            <w:kern w:val="0"/>
            <w:sz w:val="24"/>
            <w:szCs w:val="24"/>
          </w:rPr>
          <w:t xml:space="preserve">causes the </w:t>
        </w:r>
      </w:ins>
      <w:del w:id="453" w:author="Author" w:date="2017-06-01T18:08:00Z">
        <w:r w:rsidRPr="00D12EB4" w:rsidDel="00BF6DB0">
          <w:rPr>
            <w:rFonts w:ascii="GulimChe" w:eastAsia="GulimChe" w:hAnsi="GulimChe" w:cs="GulimChe"/>
            <w:color w:val="000000"/>
            <w:kern w:val="0"/>
            <w:sz w:val="24"/>
            <w:szCs w:val="24"/>
          </w:rPr>
          <w:delText xml:space="preserve">makes </w:delText>
        </w:r>
      </w:del>
      <w:r w:rsidRPr="00D12EB4">
        <w:rPr>
          <w:rFonts w:ascii="GulimChe" w:eastAsia="GulimChe" w:hAnsi="GulimChe" w:cs="GulimChe"/>
          <w:color w:val="000000"/>
          <w:kern w:val="0"/>
          <w:sz w:val="24"/>
          <w:szCs w:val="24"/>
        </w:rPr>
        <w:t xml:space="preserve">agent to </w:t>
      </w:r>
      <w:ins w:id="454" w:author="Author" w:date="2017-06-01T18:08:00Z">
        <w:r w:rsidR="00BF6DB0">
          <w:rPr>
            <w:rFonts w:ascii="GulimChe" w:eastAsia="GulimChe" w:hAnsi="GulimChe" w:cs="GulimChe"/>
            <w:color w:val="000000"/>
            <w:kern w:val="0"/>
            <w:sz w:val="24"/>
            <w:szCs w:val="24"/>
          </w:rPr>
          <w:t xml:space="preserve">increasingly </w:t>
        </w:r>
      </w:ins>
      <w:r w:rsidRPr="00D12EB4">
        <w:rPr>
          <w:rFonts w:ascii="GulimChe" w:eastAsia="GulimChe" w:hAnsi="GulimChe" w:cs="GulimChe"/>
          <w:color w:val="000000"/>
          <w:kern w:val="0"/>
          <w:sz w:val="24"/>
          <w:szCs w:val="24"/>
        </w:rPr>
        <w:t xml:space="preserve">rely </w:t>
      </w:r>
      <w:del w:id="455" w:author="Author" w:date="2017-06-01T18:08:00Z">
        <w:r w:rsidRPr="00D12EB4" w:rsidDel="00BF6DB0">
          <w:rPr>
            <w:rFonts w:ascii="GulimChe" w:eastAsia="GulimChe" w:hAnsi="GulimChe" w:cs="GulimChe"/>
            <w:color w:val="000000"/>
            <w:kern w:val="0"/>
            <w:sz w:val="24"/>
            <w:szCs w:val="24"/>
          </w:rPr>
          <w:delText xml:space="preserve">more </w:delText>
        </w:r>
      </w:del>
      <w:r w:rsidRPr="00D12EB4">
        <w:rPr>
          <w:rFonts w:ascii="GulimChe" w:eastAsia="GulimChe" w:hAnsi="GulimChe" w:cs="GulimChe"/>
          <w:color w:val="000000"/>
          <w:kern w:val="0"/>
          <w:sz w:val="24"/>
          <w:szCs w:val="24"/>
        </w:rPr>
        <w:t xml:space="preserve">on </w:t>
      </w:r>
      <w:ins w:id="456" w:author="Author" w:date="2017-06-01T18:08:00Z">
        <w:r w:rsidR="00BF6DB0">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Q-network </w:t>
      </w:r>
      <w:ins w:id="457" w:author="Author" w:date="2017-06-01T21:40:00Z">
        <w:r w:rsidR="00624A4A">
          <w:rPr>
            <w:rFonts w:ascii="GulimChe" w:eastAsia="GulimChe" w:hAnsi="GulimChe" w:cs="GulimChe"/>
            <w:color w:val="000000"/>
            <w:kern w:val="0"/>
            <w:sz w:val="24"/>
            <w:szCs w:val="24"/>
          </w:rPr>
          <w:t xml:space="preserve">instead </w:t>
        </w:r>
        <w:commentRangeEnd w:id="451"/>
        <w:r w:rsidR="00624A4A">
          <w:rPr>
            <w:rStyle w:val="CommentReference"/>
          </w:rPr>
          <w:commentReference w:id="451"/>
        </w:r>
        <w:r w:rsidR="00624A4A">
          <w:rPr>
            <w:rFonts w:ascii="GulimChe" w:eastAsia="GulimChe" w:hAnsi="GulimChe" w:cs="GulimChe"/>
            <w:color w:val="000000"/>
            <w:kern w:val="0"/>
            <w:sz w:val="24"/>
            <w:szCs w:val="24"/>
          </w:rPr>
          <w:t xml:space="preserve">of </w:t>
        </w:r>
      </w:ins>
      <w:del w:id="458" w:author="Author" w:date="2017-06-01T18:08:00Z">
        <w:r w:rsidRPr="00D12EB4" w:rsidDel="00BF6DB0">
          <w:rPr>
            <w:rFonts w:ascii="GulimChe" w:eastAsia="GulimChe" w:hAnsi="GulimChe" w:cs="GulimChe"/>
            <w:color w:val="000000"/>
            <w:kern w:val="0"/>
            <w:sz w:val="24"/>
            <w:szCs w:val="24"/>
          </w:rPr>
          <w:delText xml:space="preserve">then </w:delText>
        </w:r>
      </w:del>
      <w:r w:rsidRPr="00D12EB4">
        <w:rPr>
          <w:rFonts w:ascii="GulimChe" w:eastAsia="GulimChe" w:hAnsi="GulimChe" w:cs="GulimChe"/>
          <w:color w:val="000000"/>
          <w:kern w:val="0"/>
          <w:sz w:val="24"/>
          <w:szCs w:val="24"/>
        </w:rPr>
        <w:t>random</w:t>
      </w:r>
      <w:del w:id="459" w:author="Author" w:date="2017-06-01T18:09:00Z">
        <w:r w:rsidRPr="00D12EB4" w:rsidDel="00BF6DB0">
          <w:rPr>
            <w:rFonts w:ascii="GulimChe" w:eastAsia="GulimChe" w:hAnsi="GulimChe" w:cs="GulimChe"/>
            <w:color w:val="000000"/>
            <w:kern w:val="0"/>
            <w:sz w:val="24"/>
            <w:szCs w:val="24"/>
          </w:rPr>
          <w:delText>ly</w:delText>
        </w:r>
      </w:del>
      <w:r w:rsidRPr="00D12EB4">
        <w:rPr>
          <w:rFonts w:ascii="GulimChe" w:eastAsia="GulimChe" w:hAnsi="GulimChe" w:cs="GulimChe"/>
          <w:color w:val="000000"/>
          <w:kern w:val="0"/>
          <w:sz w:val="24"/>
          <w:szCs w:val="24"/>
        </w:rPr>
        <w:t xml:space="preserve"> select</w:t>
      </w:r>
      <w:ins w:id="460" w:author="Author" w:date="2017-06-01T18:09:00Z">
        <w:r w:rsidR="00BF6DB0">
          <w:rPr>
            <w:rFonts w:ascii="GulimChe" w:eastAsia="GulimChe" w:hAnsi="GulimChe" w:cs="GulimChe"/>
            <w:color w:val="000000"/>
            <w:kern w:val="0"/>
            <w:sz w:val="24"/>
            <w:szCs w:val="24"/>
          </w:rPr>
          <w:t>ion</w:t>
        </w:r>
      </w:ins>
      <w:r w:rsidRPr="00D12EB4">
        <w:rPr>
          <w:rFonts w:ascii="GulimChe" w:eastAsia="GulimChe" w:hAnsi="GulimChe" w:cs="GulimChe"/>
          <w:color w:val="000000"/>
          <w:kern w:val="0"/>
          <w:sz w:val="24"/>
          <w:szCs w:val="24"/>
        </w:rPr>
        <w:t xml:space="preserve"> </w:t>
      </w:r>
      <w:ins w:id="461" w:author="Author" w:date="2017-06-01T21:39:00Z">
        <w:r w:rsidR="00624A4A">
          <w:rPr>
            <w:rFonts w:ascii="GulimChe" w:eastAsia="GulimChe" w:hAnsi="GulimChe" w:cs="GulimChe"/>
            <w:color w:val="000000"/>
            <w:kern w:val="0"/>
            <w:sz w:val="24"/>
            <w:szCs w:val="24"/>
          </w:rPr>
          <w:t xml:space="preserve">when choosing </w:t>
        </w:r>
      </w:ins>
      <w:del w:id="462" w:author="Author" w:date="2017-06-01T21:39:00Z">
        <w:r w:rsidRPr="00D12EB4" w:rsidDel="00624A4A">
          <w:rPr>
            <w:rFonts w:ascii="GulimChe" w:eastAsia="GulimChe" w:hAnsi="GulimChe" w:cs="GulimChe"/>
            <w:color w:val="000000"/>
            <w:kern w:val="0"/>
            <w:sz w:val="24"/>
            <w:szCs w:val="24"/>
          </w:rPr>
          <w:delText xml:space="preserve">in order to choose </w:delText>
        </w:r>
      </w:del>
      <w:ins w:id="463" w:author="Author" w:date="2017-06-01T18:09:00Z">
        <w:r w:rsidR="00BF6DB0">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action. We set the minimum </w:t>
      </w:r>
      <w:r w:rsidRPr="00D12EB4">
        <w:rPr>
          <w:rFonts w:ascii="GulimChe" w:eastAsia="GulimChe" w:hAnsi="GulimChe" w:cs="GulimChe"/>
          <w:color w:val="008000"/>
          <w:kern w:val="0"/>
          <w:sz w:val="24"/>
          <w:szCs w:val="24"/>
        </w:rPr>
        <w:t>$\epsilon_{min}$</w:t>
      </w:r>
      <w:r w:rsidRPr="00D12EB4">
        <w:rPr>
          <w:rFonts w:ascii="GulimChe" w:eastAsia="GulimChe" w:hAnsi="GulimChe" w:cs="GulimChe"/>
          <w:color w:val="000000"/>
          <w:kern w:val="0"/>
          <w:sz w:val="24"/>
          <w:szCs w:val="24"/>
        </w:rPr>
        <w:t xml:space="preserve"> to 0.005</w:t>
      </w:r>
      <w:del w:id="464" w:author="Author" w:date="2017-06-01T18:09:00Z">
        <w:r w:rsidRPr="00D12EB4" w:rsidDel="00BF6DB0">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 xml:space="preserve"> and when </w:t>
      </w:r>
      <w:commentRangeStart w:id="465"/>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eq</w:t>
      </w:r>
      <w:r w:rsidRPr="00D12EB4">
        <w:rPr>
          <w:rFonts w:ascii="GulimChe" w:eastAsia="GulimChe" w:hAnsi="GulimChe" w:cs="GulimChe"/>
          <w:color w:val="000000"/>
          <w:kern w:val="0"/>
          <w:sz w:val="24"/>
          <w:szCs w:val="24"/>
        </w:rPr>
        <w:t>??)</w:t>
      </w:r>
      <w:commentRangeEnd w:id="465"/>
      <w:r w:rsidR="00956819">
        <w:rPr>
          <w:rStyle w:val="CommentReference"/>
        </w:rPr>
        <w:commentReference w:id="465"/>
      </w:r>
      <w:r w:rsidRPr="00D12EB4">
        <w:rPr>
          <w:rFonts w:ascii="GulimChe" w:eastAsia="GulimChe" w:hAnsi="GulimChe" w:cs="GulimChe"/>
          <w:color w:val="000000"/>
          <w:kern w:val="0"/>
          <w:sz w:val="24"/>
          <w:szCs w:val="24"/>
        </w:rPr>
        <w:t xml:space="preserve">, the learning task is done. Setting </w:t>
      </w:r>
      <w:r w:rsidRPr="00D12EB4">
        <w:rPr>
          <w:rFonts w:ascii="GulimChe" w:eastAsia="GulimChe" w:hAnsi="GulimChe" w:cs="GulimChe"/>
          <w:color w:val="008000"/>
          <w:kern w:val="0"/>
          <w:sz w:val="24"/>
          <w:szCs w:val="24"/>
        </w:rPr>
        <w:t>$\epsilon_{min}$</w:t>
      </w:r>
      <w:r w:rsidRPr="00D12EB4">
        <w:rPr>
          <w:rFonts w:ascii="GulimChe" w:eastAsia="GulimChe" w:hAnsi="GulimChe" w:cs="GulimChe"/>
          <w:color w:val="000000"/>
          <w:kern w:val="0"/>
          <w:sz w:val="24"/>
          <w:szCs w:val="24"/>
        </w:rPr>
        <w:t xml:space="preserve"> to zero </w:t>
      </w:r>
      <w:del w:id="466" w:author="Author" w:date="2017-06-01T18:09:00Z">
        <w:r w:rsidRPr="00D12EB4" w:rsidDel="00FD0CC4">
          <w:rPr>
            <w:rFonts w:ascii="GulimChe" w:eastAsia="GulimChe" w:hAnsi="GulimChe" w:cs="GulimChe"/>
            <w:color w:val="000000"/>
            <w:kern w:val="0"/>
            <w:sz w:val="24"/>
            <w:szCs w:val="24"/>
          </w:rPr>
          <w:delText xml:space="preserve">is </w:delText>
        </w:r>
      </w:del>
      <w:r w:rsidRPr="00D12EB4">
        <w:rPr>
          <w:rFonts w:ascii="GulimChe" w:eastAsia="GulimChe" w:hAnsi="GulimChe" w:cs="GulimChe"/>
          <w:color w:val="000000"/>
          <w:kern w:val="0"/>
          <w:sz w:val="24"/>
          <w:szCs w:val="24"/>
        </w:rPr>
        <w:t xml:space="preserve">can make our process </w:t>
      </w:r>
      <w:ins w:id="467" w:author="Author" w:date="2017-06-01T21:41:00Z">
        <w:r w:rsidR="00624A4A">
          <w:rPr>
            <w:rFonts w:ascii="GulimChe" w:eastAsia="GulimChe" w:hAnsi="GulimChe" w:cs="GulimChe"/>
            <w:color w:val="000000"/>
            <w:kern w:val="0"/>
            <w:sz w:val="24"/>
            <w:szCs w:val="24"/>
          </w:rPr>
          <w:t xml:space="preserve">easily </w:t>
        </w:r>
      </w:ins>
      <w:del w:id="468" w:author="Author" w:date="2017-06-01T18:09:00Z">
        <w:r w:rsidRPr="00D12EB4" w:rsidDel="00FD0CC4">
          <w:rPr>
            <w:rFonts w:ascii="GulimChe" w:eastAsia="GulimChe" w:hAnsi="GulimChe" w:cs="GulimChe"/>
            <w:color w:val="000000"/>
            <w:kern w:val="0"/>
            <w:sz w:val="24"/>
            <w:szCs w:val="24"/>
          </w:rPr>
          <w:delText xml:space="preserve">to </w:delText>
        </w:r>
      </w:del>
      <w:r w:rsidRPr="00D12EB4">
        <w:rPr>
          <w:rFonts w:ascii="GulimChe" w:eastAsia="GulimChe" w:hAnsi="GulimChe" w:cs="GulimChe"/>
          <w:color w:val="000000"/>
          <w:kern w:val="0"/>
          <w:sz w:val="24"/>
          <w:szCs w:val="24"/>
        </w:rPr>
        <w:t xml:space="preserve">fall into </w:t>
      </w:r>
      <w:ins w:id="469" w:author="Author" w:date="2017-06-01T21:41:00Z">
        <w:r w:rsidR="00624A4A">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local minima</w:t>
      </w:r>
      <w:del w:id="470" w:author="Author" w:date="2017-06-01T21:41:00Z">
        <w:r w:rsidRPr="00D12EB4" w:rsidDel="00624A4A">
          <w:rPr>
            <w:rFonts w:ascii="GulimChe" w:eastAsia="GulimChe" w:hAnsi="GulimChe" w:cs="GulimChe"/>
            <w:color w:val="000000"/>
            <w:kern w:val="0"/>
            <w:sz w:val="24"/>
            <w:szCs w:val="24"/>
          </w:rPr>
          <w:delText xml:space="preserve"> really easily</w:delText>
        </w:r>
      </w:del>
      <w:ins w:id="471" w:author="Author" w:date="2017-06-01T18:10:00Z">
        <w:r w:rsidR="00FD0CC4">
          <w:rPr>
            <w:rFonts w:ascii="GulimChe" w:eastAsia="GulimChe" w:hAnsi="GulimChe" w:cs="GulimChe"/>
            <w:color w:val="000000"/>
            <w:kern w:val="0"/>
            <w:sz w:val="24"/>
            <w:szCs w:val="24"/>
          </w:rPr>
          <w:t>. Thus</w:t>
        </w:r>
      </w:ins>
      <w:r w:rsidRPr="00D12EB4">
        <w:rPr>
          <w:rFonts w:ascii="GulimChe" w:eastAsia="GulimChe" w:hAnsi="GulimChe" w:cs="GulimChe"/>
          <w:color w:val="000000"/>
          <w:kern w:val="0"/>
          <w:sz w:val="24"/>
          <w:szCs w:val="24"/>
        </w:rPr>
        <w:t xml:space="preserve">, </w:t>
      </w:r>
      <w:del w:id="472" w:author="Author" w:date="2017-06-01T18:10:00Z">
        <w:r w:rsidRPr="00D12EB4" w:rsidDel="00FD0CC4">
          <w:rPr>
            <w:rFonts w:ascii="GulimChe" w:eastAsia="GulimChe" w:hAnsi="GulimChe" w:cs="GulimChe"/>
            <w:color w:val="000000"/>
            <w:kern w:val="0"/>
            <w:sz w:val="24"/>
            <w:szCs w:val="24"/>
          </w:rPr>
          <w:delText xml:space="preserve">so </w:delText>
        </w:r>
      </w:del>
      <w:r w:rsidRPr="00D12EB4">
        <w:rPr>
          <w:rFonts w:ascii="GulimChe" w:eastAsia="GulimChe" w:hAnsi="GulimChe" w:cs="GulimChe"/>
          <w:color w:val="000000"/>
          <w:kern w:val="0"/>
          <w:sz w:val="24"/>
          <w:szCs w:val="24"/>
        </w:rPr>
        <w:t xml:space="preserve">we </w:t>
      </w:r>
      <w:ins w:id="473" w:author="Author" w:date="2017-06-01T18:10:00Z">
        <w:r w:rsidR="00FD0CC4">
          <w:rPr>
            <w:rFonts w:ascii="GulimChe" w:eastAsia="GulimChe" w:hAnsi="GulimChe" w:cs="GulimChe"/>
            <w:color w:val="000000"/>
            <w:kern w:val="0"/>
            <w:sz w:val="24"/>
            <w:szCs w:val="24"/>
          </w:rPr>
          <w:t xml:space="preserve">opted </w:t>
        </w:r>
      </w:ins>
      <w:del w:id="474" w:author="Author" w:date="2017-06-01T18:10:00Z">
        <w:r w:rsidRPr="00D12EB4" w:rsidDel="00FD0CC4">
          <w:rPr>
            <w:rFonts w:ascii="GulimChe" w:eastAsia="GulimChe" w:hAnsi="GulimChe" w:cs="GulimChe"/>
            <w:color w:val="000000"/>
            <w:kern w:val="0"/>
            <w:sz w:val="24"/>
            <w:szCs w:val="24"/>
          </w:rPr>
          <w:delText xml:space="preserve">remained </w:delText>
        </w:r>
      </w:del>
      <w:r w:rsidRPr="00D12EB4">
        <w:rPr>
          <w:rFonts w:ascii="GulimChe" w:eastAsia="GulimChe" w:hAnsi="GulimChe" w:cs="GulimChe"/>
          <w:color w:val="000000"/>
          <w:kern w:val="0"/>
          <w:sz w:val="24"/>
          <w:szCs w:val="24"/>
        </w:rPr>
        <w:t xml:space="preserve">to use this value to choose </w:t>
      </w:r>
      <w:ins w:id="475" w:author="Author" w:date="2017-06-01T18:11:00Z">
        <w:r w:rsidR="00FD0CC4">
          <w:rPr>
            <w:rFonts w:ascii="GulimChe" w:eastAsia="GulimChe" w:hAnsi="GulimChe" w:cs="GulimChe"/>
            <w:color w:val="000000"/>
            <w:kern w:val="0"/>
            <w:sz w:val="24"/>
            <w:szCs w:val="24"/>
          </w:rPr>
          <w:t xml:space="preserve">a </w:t>
        </w:r>
      </w:ins>
      <w:r w:rsidRPr="00D12EB4">
        <w:rPr>
          <w:rFonts w:ascii="GulimChe" w:eastAsia="GulimChe" w:hAnsi="GulimChe" w:cs="GulimChe"/>
          <w:color w:val="000000"/>
          <w:kern w:val="0"/>
          <w:sz w:val="24"/>
          <w:szCs w:val="24"/>
        </w:rPr>
        <w:t xml:space="preserve">random action even when running </w:t>
      </w:r>
      <w:ins w:id="476" w:author="Author" w:date="2017-06-01T18:10:00Z">
        <w:r w:rsidR="00FD0CC4">
          <w:rPr>
            <w:rFonts w:ascii="GulimChe" w:eastAsia="GulimChe" w:hAnsi="GulimChe" w:cs="GulimChe"/>
            <w:color w:val="000000"/>
            <w:kern w:val="0"/>
            <w:sz w:val="24"/>
            <w:szCs w:val="24"/>
          </w:rPr>
          <w:t xml:space="preserve">a </w:t>
        </w:r>
      </w:ins>
      <w:r w:rsidRPr="00D12EB4">
        <w:rPr>
          <w:rFonts w:ascii="GulimChe" w:eastAsia="GulimChe" w:hAnsi="GulimChe" w:cs="GulimChe"/>
          <w:color w:val="000000"/>
          <w:kern w:val="0"/>
          <w:sz w:val="24"/>
          <w:szCs w:val="24"/>
        </w:rPr>
        <w:t xml:space="preserve">calibration task using </w:t>
      </w:r>
      <w:ins w:id="477" w:author="Author" w:date="2017-06-01T18:10:00Z">
        <w:r w:rsidR="00FD0CC4">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trained network. The camera performs the action specified by the agent (</w:t>
      </w:r>
      <w:r w:rsidRPr="00D12EB4">
        <w:rPr>
          <w:rFonts w:ascii="GulimChe" w:eastAsia="GulimChe" w:hAnsi="GulimChe" w:cs="GulimChe"/>
          <w:color w:val="008000"/>
          <w:kern w:val="0"/>
          <w:sz w:val="24"/>
          <w:szCs w:val="24"/>
        </w:rPr>
        <w:t>$camera.GoTo(a_t)$</w:t>
      </w:r>
      <w:r w:rsidRPr="00D12EB4">
        <w:rPr>
          <w:rFonts w:ascii="GulimChe" w:eastAsia="GulimChe" w:hAnsi="GulimChe" w:cs="GulimChe"/>
          <w:color w:val="000000"/>
          <w:kern w:val="0"/>
          <w:sz w:val="24"/>
          <w:szCs w:val="24"/>
        </w:rPr>
        <w:t xml:space="preserve">). The reward </w:t>
      </w:r>
      <w:r w:rsidRPr="00D12EB4">
        <w:rPr>
          <w:rFonts w:ascii="GulimChe" w:eastAsia="GulimChe" w:hAnsi="GulimChe" w:cs="GulimChe"/>
          <w:color w:val="008000"/>
          <w:kern w:val="0"/>
          <w:sz w:val="24"/>
          <w:szCs w:val="24"/>
        </w:rPr>
        <w:t>$r_t$</w:t>
      </w:r>
      <w:r w:rsidRPr="00D12EB4">
        <w:rPr>
          <w:rFonts w:ascii="GulimChe" w:eastAsia="GulimChe" w:hAnsi="GulimChe" w:cs="GulimChe"/>
          <w:color w:val="000000"/>
          <w:kern w:val="0"/>
          <w:sz w:val="24"/>
          <w:szCs w:val="24"/>
        </w:rPr>
        <w:t xml:space="preserve"> is fixed according to </w:t>
      </w:r>
      <w:r w:rsidRPr="00D12EB4">
        <w:rPr>
          <w:rFonts w:ascii="GulimChe" w:eastAsia="GulimChe" w:hAnsi="GulimChe" w:cs="GulimChe"/>
          <w:color w:val="008000"/>
          <w:kern w:val="0"/>
          <w:sz w:val="24"/>
          <w:szCs w:val="24"/>
        </w:rPr>
        <w:t>$E_t$</w:t>
      </w:r>
      <w:r w:rsidRPr="00D12EB4">
        <w:rPr>
          <w:rFonts w:ascii="GulimChe" w:eastAsia="GulimChe" w:hAnsi="GulimChe" w:cs="GulimChe"/>
          <w:color w:val="000000"/>
          <w:kern w:val="0"/>
          <w:sz w:val="24"/>
          <w:szCs w:val="24"/>
        </w:rPr>
        <w:t xml:space="preserve">, and the agent takes </w:t>
      </w:r>
      <w:ins w:id="478" w:author="Author" w:date="2017-06-01T21:42:00Z">
        <w:r w:rsidR="00624A4A">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reward and updates </w:t>
      </w:r>
      <w:ins w:id="479" w:author="Author" w:date="2017-06-01T21:42:00Z">
        <w:r w:rsidR="00624A4A">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weights of </w:t>
      </w:r>
      <w:ins w:id="480" w:author="Author" w:date="2017-06-01T18:11:00Z">
        <w:r w:rsidR="00004E67">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Q-network (</w:t>
      </w:r>
      <w:r w:rsidRPr="00D12EB4">
        <w:rPr>
          <w:rFonts w:ascii="GulimChe" w:eastAsia="GulimChe" w:hAnsi="GulimChe" w:cs="GulimChe"/>
          <w:color w:val="008000"/>
          <w:kern w:val="0"/>
          <w:sz w:val="24"/>
          <w:szCs w:val="24"/>
        </w:rPr>
        <w:t>$agent.Backward(r_t)$</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commentRangeStart w:id="481"/>
      <w:r w:rsidRPr="00D12EB4">
        <w:rPr>
          <w:rFonts w:ascii="GulimChe" w:eastAsia="GulimChe" w:hAnsi="GulimChe" w:cs="GulimChe"/>
          <w:color w:val="000000"/>
          <w:kern w:val="0"/>
          <w:sz w:val="24"/>
          <w:szCs w:val="24"/>
        </w:rPr>
        <w:t xml:space="preserve">The epoch of </w:t>
      </w:r>
      <w:ins w:id="482" w:author="Author" w:date="2017-06-01T18:18:00Z">
        <w:r w:rsidR="000A7177">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training session is set from the state when </w:t>
      </w:r>
      <w:ins w:id="483" w:author="Author" w:date="2017-06-01T18:12:00Z">
        <w:r w:rsidR="00004E67">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camera is repositioned </w:t>
      </w:r>
      <w:del w:id="484" w:author="Author" w:date="2017-06-01T18:12:00Z">
        <w:r w:rsidRPr="00D12EB4" w:rsidDel="00004E67">
          <w:rPr>
            <w:rFonts w:ascii="GulimChe" w:eastAsia="GulimChe" w:hAnsi="GulimChe" w:cs="GulimChe"/>
            <w:color w:val="000000"/>
            <w:kern w:val="0"/>
            <w:sz w:val="24"/>
            <w:szCs w:val="24"/>
          </w:rPr>
          <w:delText xml:space="preserve">to </w:delText>
        </w:r>
      </w:del>
      <w:r w:rsidRPr="00D12EB4">
        <w:rPr>
          <w:rFonts w:ascii="GulimChe" w:eastAsia="GulimChe" w:hAnsi="GulimChe" w:cs="GulimChe"/>
          <w:color w:val="000000"/>
          <w:kern w:val="0"/>
          <w:sz w:val="24"/>
          <w:szCs w:val="24"/>
        </w:rPr>
        <w:t>random</w:t>
      </w:r>
      <w:ins w:id="485" w:author="Author" w:date="2017-06-01T18:12:00Z">
        <w:r w:rsidR="00004E67">
          <w:rPr>
            <w:rFonts w:ascii="GulimChe" w:eastAsia="GulimChe" w:hAnsi="GulimChe" w:cs="GulimChe"/>
            <w:color w:val="000000"/>
            <w:kern w:val="0"/>
            <w:sz w:val="24"/>
            <w:szCs w:val="24"/>
          </w:rPr>
          <w:t xml:space="preserve">ly until </w:t>
        </w:r>
      </w:ins>
      <w:del w:id="486" w:author="Author" w:date="2017-06-01T18:12:00Z">
        <w:r w:rsidRPr="00D12EB4" w:rsidDel="00004E67">
          <w:rPr>
            <w:rFonts w:ascii="GulimChe" w:eastAsia="GulimChe" w:hAnsi="GulimChe" w:cs="GulimChe"/>
            <w:color w:val="000000"/>
            <w:kern w:val="0"/>
            <w:sz w:val="24"/>
            <w:szCs w:val="24"/>
          </w:rPr>
          <w:delText xml:space="preserve">, and reach </w:delText>
        </w:r>
      </w:del>
      <w:r w:rsidRPr="00D12EB4">
        <w:rPr>
          <w:rFonts w:ascii="GulimChe" w:eastAsia="GulimChe" w:hAnsi="GulimChe" w:cs="GulimChe"/>
          <w:color w:val="000000"/>
          <w:kern w:val="0"/>
          <w:sz w:val="24"/>
          <w:szCs w:val="24"/>
        </w:rPr>
        <w:t>the optimal transformation that sets error value</w:t>
      </w:r>
      <w:ins w:id="487" w:author="Author" w:date="2017-06-01T18:13:00Z">
        <w:r w:rsidR="00004E67">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to </w:t>
      </w:r>
      <w:del w:id="488" w:author="Author" w:date="2017-06-01T18:13:00Z">
        <w:r w:rsidRPr="00D12EB4" w:rsidDel="00004E67">
          <w:rPr>
            <w:rFonts w:ascii="GulimChe" w:eastAsia="GulimChe" w:hAnsi="GulimChe" w:cs="GulimChe"/>
            <w:color w:val="000000"/>
            <w:kern w:val="0"/>
            <w:sz w:val="24"/>
            <w:szCs w:val="24"/>
          </w:rPr>
          <w:delText xml:space="preserve">lower </w:delText>
        </w:r>
      </w:del>
      <w:ins w:id="489" w:author="Author" w:date="2017-06-01T18:13:00Z">
        <w:r w:rsidR="00004E67">
          <w:rPr>
            <w:rFonts w:ascii="GulimChe" w:eastAsia="GulimChe" w:hAnsi="GulimChe" w:cs="GulimChe"/>
            <w:color w:val="000000"/>
            <w:kern w:val="0"/>
            <w:sz w:val="24"/>
            <w:szCs w:val="24"/>
          </w:rPr>
          <w:t>less</w:t>
        </w:r>
        <w:r w:rsidR="00004E67"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than </w:t>
      </w:r>
      <w:r w:rsidRPr="00D12EB4">
        <w:rPr>
          <w:rFonts w:ascii="GulimChe" w:eastAsia="GulimChe" w:hAnsi="GulimChe" w:cs="GulimChe"/>
          <w:color w:val="008000"/>
          <w:kern w:val="0"/>
          <w:sz w:val="24"/>
          <w:szCs w:val="24"/>
        </w:rPr>
        <w:t>$10.0$</w:t>
      </w:r>
      <w:ins w:id="490" w:author="Author" w:date="2017-06-01T18:13:00Z">
        <w:r w:rsidR="00004E67">
          <w:rPr>
            <w:rFonts w:ascii="GulimChe" w:eastAsia="GulimChe" w:hAnsi="GulimChe" w:cs="GulimChe"/>
            <w:color w:val="008000"/>
            <w:kern w:val="0"/>
            <w:sz w:val="24"/>
            <w:szCs w:val="24"/>
          </w:rPr>
          <w:t xml:space="preserve"> </w:t>
        </w:r>
      </w:ins>
      <w:ins w:id="491" w:author="Author" w:date="2017-06-01T21:42:00Z">
        <w:r w:rsidR="00624A4A">
          <w:rPr>
            <w:rFonts w:ascii="GulimChe" w:eastAsia="GulimChe" w:hAnsi="GulimChe" w:cs="GulimChe"/>
            <w:color w:val="008000"/>
            <w:kern w:val="0"/>
            <w:sz w:val="24"/>
            <w:szCs w:val="24"/>
          </w:rPr>
          <w:t>is</w:t>
        </w:r>
      </w:ins>
      <w:ins w:id="492" w:author="Author" w:date="2017-06-01T18:13:00Z">
        <w:r w:rsidR="00004E67">
          <w:rPr>
            <w:rFonts w:ascii="GulimChe" w:eastAsia="GulimChe" w:hAnsi="GulimChe" w:cs="GulimChe"/>
            <w:color w:val="008000"/>
            <w:kern w:val="0"/>
            <w:sz w:val="24"/>
            <w:szCs w:val="24"/>
          </w:rPr>
          <w:t xml:space="preserve"> reache</w:t>
        </w:r>
      </w:ins>
      <w:ins w:id="493" w:author="Author" w:date="2017-06-01T18:14:00Z">
        <w:r w:rsidR="00004E67">
          <w:rPr>
            <w:rFonts w:ascii="GulimChe" w:eastAsia="GulimChe" w:hAnsi="GulimChe" w:cs="GulimChe"/>
            <w:color w:val="008000"/>
            <w:kern w:val="0"/>
            <w:sz w:val="24"/>
            <w:szCs w:val="24"/>
          </w:rPr>
          <w:t>d</w:t>
        </w:r>
      </w:ins>
      <w:r w:rsidRPr="00D12EB4">
        <w:rPr>
          <w:rFonts w:ascii="GulimChe" w:eastAsia="GulimChe" w:hAnsi="GulimChe" w:cs="GulimChe"/>
          <w:color w:val="000000"/>
          <w:kern w:val="0"/>
          <w:sz w:val="24"/>
          <w:szCs w:val="24"/>
        </w:rPr>
        <w:t>.</w:t>
      </w:r>
      <w:commentRangeEnd w:id="481"/>
      <w:r w:rsidR="00624A4A">
        <w:rPr>
          <w:rStyle w:val="CommentReference"/>
        </w:rPr>
        <w:commentReference w:id="481"/>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{equation}</w:t>
      </w:r>
      <w:r w:rsidRPr="00D12EB4">
        <w:rPr>
          <w:rFonts w:ascii="GulimChe" w:eastAsia="GulimChe" w:hAnsi="GulimChe" w:cs="GulimChe"/>
          <w:color w:val="008000"/>
          <w:kern w:val="0"/>
          <w:sz w:val="24"/>
          <w:szCs w:val="24"/>
        </w:rPr>
        <w:t>\</w:t>
      </w:r>
      <w:r w:rsidRPr="00D12EB4">
        <w:rPr>
          <w:rFonts w:ascii="GulimChe" w:eastAsia="GulimChe" w:hAnsi="GulimChe" w:cs="GulimChe"/>
          <w:b/>
          <w:bCs/>
          <w:color w:val="0000CC"/>
          <w:kern w:val="0"/>
          <w:sz w:val="24"/>
          <w:szCs w:val="24"/>
        </w:rPr>
        <w:t>label{eq2}</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8000"/>
          <w:kern w:val="0"/>
          <w:sz w:val="24"/>
          <w:szCs w:val="24"/>
        </w:rPr>
        <w:t xml:space="preserve">  \epsilon \leq \epsilon_{min}</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{equation}</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{algorithm}</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800000"/>
          <w:kern w:val="0"/>
          <w:sz w:val="24"/>
          <w:szCs w:val="24"/>
        </w:rPr>
        <w:t>\caption</w:t>
      </w:r>
      <w:r w:rsidRPr="00D12EB4">
        <w:rPr>
          <w:rFonts w:ascii="GulimChe" w:eastAsia="GulimChe" w:hAnsi="GulimChe" w:cs="GulimChe"/>
          <w:color w:val="000000"/>
          <w:kern w:val="0"/>
          <w:sz w:val="24"/>
          <w:szCs w:val="24"/>
        </w:rPr>
        <w:t>{DQN training process for point-based visual servoing}</w:t>
      </w:r>
      <w:r w:rsidRPr="00D12EB4">
        <w:rPr>
          <w:rFonts w:ascii="GulimChe" w:eastAsia="GulimChe" w:hAnsi="GulimChe" w:cs="GulimChe"/>
          <w:b/>
          <w:bCs/>
          <w:color w:val="0000CC"/>
          <w:kern w:val="0"/>
          <w:sz w:val="24"/>
          <w:szCs w:val="24"/>
        </w:rPr>
        <w:t>\label{algo1}</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{algorithmic}[1]</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800000"/>
          <w:kern w:val="0"/>
          <w:sz w:val="24"/>
          <w:szCs w:val="24"/>
        </w:rPr>
        <w:t>\State</w:t>
      </w:r>
      <w:r w:rsidRPr="00D12EB4">
        <w:rPr>
          <w:rFonts w:ascii="GulimChe" w:eastAsia="GulimChe" w:hAnsi="GulimChe" w:cs="GulimChe"/>
          <w:color w:val="000000"/>
          <w:kern w:val="0"/>
          <w:sz w:val="24"/>
          <w:szCs w:val="24"/>
        </w:rPr>
        <w:t xml:space="preserve"> camera.</w:t>
      </w:r>
      <w:r w:rsidRPr="00D12EB4">
        <w:rPr>
          <w:rFonts w:ascii="GulimChe" w:eastAsia="GulimChe" w:hAnsi="GulimChe" w:cs="GulimChe"/>
          <w:color w:val="000000"/>
          <w:kern w:val="0"/>
          <w:sz w:val="24"/>
          <w:szCs w:val="24"/>
          <w:u w:val="single"/>
        </w:rPr>
        <w:t>RandomPosition</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800000"/>
          <w:kern w:val="0"/>
          <w:sz w:val="24"/>
          <w:szCs w:val="24"/>
        </w:rPr>
        <w:t>\For</w:t>
      </w: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8000"/>
          <w:kern w:val="0"/>
          <w:sz w:val="24"/>
          <w:szCs w:val="24"/>
        </w:rPr>
        <w:t>$t$</w:t>
      </w:r>
      <w:r w:rsidRPr="00D12EB4">
        <w:rPr>
          <w:rFonts w:ascii="GulimChe" w:eastAsia="GulimChe" w:hAnsi="GulimChe" w:cs="GulimChe"/>
          <w:color w:val="000000"/>
          <w:kern w:val="0"/>
          <w:sz w:val="24"/>
          <w:szCs w:val="24"/>
        </w:rPr>
        <w:t xml:space="preserve"> in </w:t>
      </w:r>
      <w:r w:rsidRPr="00D12EB4">
        <w:rPr>
          <w:rFonts w:ascii="GulimChe" w:eastAsia="GulimChe" w:hAnsi="GulimChe" w:cs="GulimChe"/>
          <w:color w:val="008000"/>
          <w:kern w:val="0"/>
          <w:sz w:val="24"/>
          <w:szCs w:val="24"/>
        </w:rPr>
        <w:t>$T$</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800000"/>
          <w:kern w:val="0"/>
          <w:sz w:val="24"/>
          <w:szCs w:val="24"/>
        </w:rPr>
        <w:t>\State</w:t>
      </w: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8000"/>
          <w:kern w:val="0"/>
          <w:sz w:val="24"/>
          <w:szCs w:val="24"/>
        </w:rPr>
        <w:t>$a_t$</w:t>
      </w:r>
      <w:r w:rsidRPr="00D12EB4">
        <w:rPr>
          <w:rFonts w:ascii="GulimChe" w:eastAsia="GulimChe" w:hAnsi="GulimChe" w:cs="GulimChe"/>
          <w:color w:val="000000"/>
          <w:kern w:val="0"/>
          <w:sz w:val="24"/>
          <w:szCs w:val="24"/>
        </w:rPr>
        <w:t xml:space="preserve"> =  </w:t>
      </w:r>
      <w:r w:rsidRPr="00D12EB4">
        <w:rPr>
          <w:rFonts w:ascii="GulimChe" w:eastAsia="GulimChe" w:hAnsi="GulimChe" w:cs="GulimChe"/>
          <w:color w:val="000000"/>
          <w:kern w:val="0"/>
          <w:sz w:val="24"/>
          <w:szCs w:val="24"/>
          <w:u w:val="single"/>
        </w:rPr>
        <w:t>argmax</w:t>
      </w:r>
      <w:r w:rsidRPr="00D12EB4">
        <w:rPr>
          <w:rFonts w:ascii="GulimChe" w:eastAsia="GulimChe" w:hAnsi="GulimChe" w:cs="GulimChe"/>
          <w:color w:val="000000"/>
          <w:kern w:val="0"/>
          <w:sz w:val="24"/>
          <w:szCs w:val="24"/>
        </w:rPr>
        <w:t>(Q(s, a;</w:t>
      </w:r>
      <w:r w:rsidRPr="00D12EB4">
        <w:rPr>
          <w:rFonts w:ascii="GulimChe" w:eastAsia="GulimChe" w:hAnsi="GulimChe" w:cs="GulimChe"/>
          <w:color w:val="008000"/>
          <w:kern w:val="0"/>
          <w:sz w:val="24"/>
          <w:szCs w:val="24"/>
        </w:rPr>
        <w:t>$\theta$</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800000"/>
          <w:kern w:val="0"/>
          <w:sz w:val="24"/>
          <w:szCs w:val="24"/>
        </w:rPr>
        <w:t>\State</w:t>
      </w: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8000"/>
          <w:kern w:val="0"/>
          <w:sz w:val="24"/>
          <w:szCs w:val="24"/>
        </w:rPr>
        <w:t>$cam_{pos}$</w:t>
      </w:r>
      <w:r w:rsidRPr="00D12EB4">
        <w:rPr>
          <w:rFonts w:ascii="GulimChe" w:eastAsia="GulimChe" w:hAnsi="GulimChe" w:cs="GulimChe"/>
          <w:color w:val="000000"/>
          <w:kern w:val="0"/>
          <w:sz w:val="24"/>
          <w:szCs w:val="24"/>
        </w:rPr>
        <w:t xml:space="preserve"> = </w:t>
      </w:r>
      <w:r w:rsidRPr="00D12EB4">
        <w:rPr>
          <w:rFonts w:ascii="GulimChe" w:eastAsia="GulimChe" w:hAnsi="GulimChe" w:cs="GulimChe"/>
          <w:color w:val="008000"/>
          <w:kern w:val="0"/>
          <w:sz w:val="24"/>
          <w:szCs w:val="24"/>
        </w:rPr>
        <w:t>$cam_{pos}$</w:t>
      </w:r>
      <w:r w:rsidRPr="00D12EB4">
        <w:rPr>
          <w:rFonts w:ascii="GulimChe" w:eastAsia="GulimChe" w:hAnsi="GulimChe" w:cs="GulimChe"/>
          <w:color w:val="000000"/>
          <w:kern w:val="0"/>
          <w:sz w:val="24"/>
          <w:szCs w:val="24"/>
        </w:rPr>
        <w:t xml:space="preserve"> + </w:t>
      </w:r>
      <w:r w:rsidRPr="00D12EB4">
        <w:rPr>
          <w:rFonts w:ascii="GulimChe" w:eastAsia="GulimChe" w:hAnsi="GulimChe" w:cs="GulimChe"/>
          <w:color w:val="008000"/>
          <w:kern w:val="0"/>
          <w:sz w:val="24"/>
          <w:szCs w:val="24"/>
        </w:rPr>
        <w:t>$a_t$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800000"/>
          <w:kern w:val="0"/>
          <w:sz w:val="24"/>
          <w:szCs w:val="24"/>
        </w:rPr>
        <w:t>\State</w:t>
      </w: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8000"/>
          <w:kern w:val="0"/>
          <w:sz w:val="24"/>
          <w:szCs w:val="24"/>
        </w:rPr>
        <w:t>$E_t$</w:t>
      </w:r>
      <w:r w:rsidRPr="00D12EB4">
        <w:rPr>
          <w:rFonts w:ascii="GulimChe" w:eastAsia="GulimChe" w:hAnsi="GulimChe" w:cs="GulimChe"/>
          <w:color w:val="000000"/>
          <w:kern w:val="0"/>
          <w:sz w:val="24"/>
          <w:szCs w:val="24"/>
        </w:rPr>
        <w:t xml:space="preserve"> = Error(</w:t>
      </w:r>
      <w:r w:rsidRPr="00D12EB4">
        <w:rPr>
          <w:rFonts w:ascii="GulimChe" w:eastAsia="GulimChe" w:hAnsi="GulimChe" w:cs="GulimChe"/>
          <w:color w:val="008000"/>
          <w:kern w:val="0"/>
          <w:sz w:val="24"/>
          <w:szCs w:val="24"/>
        </w:rPr>
        <w:t>$x_{t+1}$</w:t>
      </w:r>
      <w:r w:rsidRPr="00D12EB4">
        <w:rPr>
          <w:rFonts w:ascii="GulimChe" w:eastAsia="GulimChe" w:hAnsi="GulimChe" w:cs="GulimChe"/>
          <w:color w:val="000000"/>
          <w:kern w:val="0"/>
          <w:sz w:val="24"/>
          <w:szCs w:val="24"/>
        </w:rPr>
        <w:t>) - Error(</w:t>
      </w:r>
      <w:r w:rsidRPr="00D12EB4">
        <w:rPr>
          <w:rFonts w:ascii="GulimChe" w:eastAsia="GulimChe" w:hAnsi="GulimChe" w:cs="GulimChe"/>
          <w:color w:val="008000"/>
          <w:kern w:val="0"/>
          <w:sz w:val="24"/>
          <w:szCs w:val="24"/>
        </w:rPr>
        <w:t>$x_t$</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800000"/>
          <w:kern w:val="0"/>
          <w:sz w:val="24"/>
          <w:szCs w:val="24"/>
        </w:rPr>
        <w:t>\If</w:t>
      </w:r>
      <w:r w:rsidRPr="00D12EB4">
        <w:rPr>
          <w:rFonts w:ascii="GulimChe" w:eastAsia="GulimChe" w:hAnsi="GulimChe" w:cs="GulimChe"/>
          <w:color w:val="000000"/>
          <w:kern w:val="0"/>
          <w:sz w:val="24"/>
          <w:szCs w:val="24"/>
        </w:rPr>
        <w:t xml:space="preserve"> {E </w:t>
      </w:r>
      <w:r w:rsidRPr="00D12EB4">
        <w:rPr>
          <w:rFonts w:ascii="GulimChe" w:eastAsia="GulimChe" w:hAnsi="GulimChe" w:cs="GulimChe"/>
          <w:color w:val="008000"/>
          <w:kern w:val="0"/>
          <w:sz w:val="24"/>
          <w:szCs w:val="24"/>
        </w:rPr>
        <w:t>$\geq$</w:t>
      </w:r>
      <w:r w:rsidRPr="00D12EB4">
        <w:rPr>
          <w:rFonts w:ascii="GulimChe" w:eastAsia="GulimChe" w:hAnsi="GulimChe" w:cs="GulimChe"/>
          <w:color w:val="000000"/>
          <w:kern w:val="0"/>
          <w:sz w:val="24"/>
          <w:szCs w:val="24"/>
        </w:rPr>
        <w:t xml:space="preserve"> 0}</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800000"/>
          <w:kern w:val="0"/>
          <w:sz w:val="24"/>
          <w:szCs w:val="24"/>
        </w:rPr>
        <w:t>\State</w:t>
      </w: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8000"/>
          <w:kern w:val="0"/>
          <w:sz w:val="24"/>
          <w:szCs w:val="24"/>
        </w:rPr>
        <w:t>$r_t$</w:t>
      </w:r>
      <w:r w:rsidRPr="00D12EB4">
        <w:rPr>
          <w:rFonts w:ascii="GulimChe" w:eastAsia="GulimChe" w:hAnsi="GulimChe" w:cs="GulimChe"/>
          <w:color w:val="000000"/>
          <w:kern w:val="0"/>
          <w:sz w:val="24"/>
          <w:szCs w:val="24"/>
        </w:rPr>
        <w:t xml:space="preserve"> = </w:t>
      </w:r>
      <w:r w:rsidRPr="00D12EB4">
        <w:rPr>
          <w:rFonts w:ascii="GulimChe" w:eastAsia="GulimChe" w:hAnsi="GulimChe" w:cs="GulimChe"/>
          <w:color w:val="008000"/>
          <w:kern w:val="0"/>
          <w:sz w:val="24"/>
          <w:szCs w:val="24"/>
        </w:rPr>
        <w:t>$1.0$</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800000"/>
          <w:kern w:val="0"/>
          <w:sz w:val="24"/>
          <w:szCs w:val="24"/>
        </w:rPr>
        <w:t>\Else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800000"/>
          <w:kern w:val="0"/>
          <w:sz w:val="24"/>
          <w:szCs w:val="24"/>
        </w:rPr>
        <w:t>\State</w:t>
      </w: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8000"/>
          <w:kern w:val="0"/>
          <w:sz w:val="24"/>
          <w:szCs w:val="24"/>
        </w:rPr>
        <w:t>$r_t$</w:t>
      </w:r>
      <w:r w:rsidRPr="00D12EB4">
        <w:rPr>
          <w:rFonts w:ascii="GulimChe" w:eastAsia="GulimChe" w:hAnsi="GulimChe" w:cs="GulimChe"/>
          <w:color w:val="000000"/>
          <w:kern w:val="0"/>
          <w:sz w:val="24"/>
          <w:szCs w:val="24"/>
        </w:rPr>
        <w:t xml:space="preserve"> = -</w:t>
      </w:r>
      <w:r w:rsidRPr="00D12EB4">
        <w:rPr>
          <w:rFonts w:ascii="GulimChe" w:eastAsia="GulimChe" w:hAnsi="GulimChe" w:cs="GulimChe"/>
          <w:color w:val="008000"/>
          <w:kern w:val="0"/>
          <w:sz w:val="24"/>
          <w:szCs w:val="24"/>
        </w:rPr>
        <w:t>$1.0$</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800000"/>
          <w:kern w:val="0"/>
          <w:sz w:val="24"/>
          <w:szCs w:val="24"/>
        </w:rPr>
        <w:t>\EndIf</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agent.Backward(</w:t>
      </w:r>
      <w:r w:rsidRPr="00D12EB4">
        <w:rPr>
          <w:rFonts w:ascii="GulimChe" w:eastAsia="GulimChe" w:hAnsi="GulimChe" w:cs="GulimChe"/>
          <w:color w:val="008000"/>
          <w:kern w:val="0"/>
          <w:sz w:val="24"/>
          <w:szCs w:val="24"/>
        </w:rPr>
        <w:t>$r_t$</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800000"/>
          <w:kern w:val="0"/>
          <w:sz w:val="24"/>
          <w:szCs w:val="24"/>
        </w:rPr>
        <w:t>\If</w:t>
      </w:r>
      <w:r w:rsidRPr="00D12EB4">
        <w:rPr>
          <w:rFonts w:ascii="GulimChe" w:eastAsia="GulimChe" w:hAnsi="GulimChe" w:cs="GulimChe"/>
          <w:color w:val="000000"/>
          <w:kern w:val="0"/>
          <w:sz w:val="24"/>
          <w:szCs w:val="24"/>
        </w:rPr>
        <w:t>{</w:t>
      </w:r>
      <w:r w:rsidRPr="00D12EB4">
        <w:rPr>
          <w:rFonts w:ascii="GulimChe" w:eastAsia="GulimChe" w:hAnsi="GulimChe" w:cs="GulimChe"/>
          <w:color w:val="008000"/>
          <w:kern w:val="0"/>
          <w:sz w:val="24"/>
          <w:szCs w:val="24"/>
        </w:rPr>
        <w:t>$r_t$</w:t>
      </w: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8000"/>
          <w:kern w:val="0"/>
          <w:sz w:val="24"/>
          <w:szCs w:val="24"/>
        </w:rPr>
        <w:t>$leq$</w:t>
      </w:r>
      <w:r w:rsidRPr="00D12EB4">
        <w:rPr>
          <w:rFonts w:ascii="GulimChe" w:eastAsia="GulimChe" w:hAnsi="GulimChe" w:cs="GulimChe"/>
          <w:color w:val="000000"/>
          <w:kern w:val="0"/>
          <w:sz w:val="24"/>
          <w:szCs w:val="24"/>
        </w:rPr>
        <w:t xml:space="preserve"> 10.0}</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8000"/>
          <w:kern w:val="0"/>
          <w:sz w:val="24"/>
          <w:szCs w:val="24"/>
        </w:rPr>
        <w:t>$cam_{pos}$</w:t>
      </w:r>
      <w:r w:rsidRPr="00D12EB4">
        <w:rPr>
          <w:rFonts w:ascii="GulimChe" w:eastAsia="GulimChe" w:hAnsi="GulimChe" w:cs="GulimChe"/>
          <w:color w:val="000000"/>
          <w:kern w:val="0"/>
          <w:sz w:val="24"/>
          <w:szCs w:val="24"/>
        </w:rPr>
        <w:t xml:space="preserve"> = </w:t>
      </w:r>
      <w:r w:rsidRPr="00D12EB4">
        <w:rPr>
          <w:rFonts w:ascii="GulimChe" w:eastAsia="GulimChe" w:hAnsi="GulimChe" w:cs="GulimChe"/>
          <w:color w:val="008000"/>
          <w:kern w:val="0"/>
          <w:sz w:val="24"/>
          <w:szCs w:val="24"/>
        </w:rPr>
        <w:t>$random$</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800000"/>
          <w:kern w:val="0"/>
          <w:sz w:val="24"/>
          <w:szCs w:val="24"/>
        </w:rPr>
        <w:t>\EndIf</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800000"/>
          <w:kern w:val="0"/>
          <w:sz w:val="24"/>
          <w:szCs w:val="24"/>
        </w:rPr>
        <w:t>\EndFor</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{algorithmic}</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{algorithm}</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b/>
          <w:bCs/>
          <w:color w:val="0000CC"/>
          <w:kern w:val="0"/>
          <w:sz w:val="24"/>
          <w:szCs w:val="24"/>
        </w:rPr>
        <w:t>\section{Results}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The </w:t>
      </w:r>
      <w:ins w:id="494" w:author="Author" w:date="2017-06-01T18:15:00Z">
        <w:r w:rsidR="000A7177">
          <w:rPr>
            <w:rFonts w:ascii="GulimChe" w:eastAsia="GulimChe" w:hAnsi="GulimChe" w:cs="GulimChe"/>
            <w:color w:val="000000"/>
            <w:kern w:val="0"/>
            <w:sz w:val="24"/>
            <w:szCs w:val="24"/>
          </w:rPr>
          <w:t xml:space="preserve">duration </w:t>
        </w:r>
      </w:ins>
      <w:del w:id="495" w:author="Author" w:date="2017-06-01T18:15:00Z">
        <w:r w:rsidRPr="00D12EB4" w:rsidDel="000A7177">
          <w:rPr>
            <w:rFonts w:ascii="GulimChe" w:eastAsia="GulimChe" w:hAnsi="GulimChe" w:cs="GulimChe"/>
            <w:color w:val="000000"/>
            <w:kern w:val="0"/>
            <w:sz w:val="24"/>
            <w:szCs w:val="24"/>
          </w:rPr>
          <w:delText xml:space="preserve">results of time consumption </w:delText>
        </w:r>
      </w:del>
      <w:r w:rsidRPr="00D12EB4">
        <w:rPr>
          <w:rFonts w:ascii="GulimChe" w:eastAsia="GulimChe" w:hAnsi="GulimChe" w:cs="GulimChe"/>
          <w:color w:val="000000"/>
          <w:kern w:val="0"/>
          <w:sz w:val="24"/>
          <w:szCs w:val="24"/>
        </w:rPr>
        <w:t>of each epoch</w:t>
      </w:r>
      <w:del w:id="496" w:author="Author" w:date="2017-06-01T18:22:00Z">
        <w:r w:rsidRPr="00D12EB4" w:rsidDel="008B3276">
          <w:rPr>
            <w:rFonts w:ascii="GulimChe" w:eastAsia="GulimChe" w:hAnsi="GulimChe" w:cs="GulimChe"/>
            <w:color w:val="000000"/>
            <w:kern w:val="0"/>
            <w:sz w:val="24"/>
            <w:szCs w:val="24"/>
          </w:rPr>
          <w:delText>s</w:delText>
        </w:r>
      </w:del>
      <w:r w:rsidRPr="00D12EB4">
        <w:rPr>
          <w:rFonts w:ascii="GulimChe" w:eastAsia="GulimChe" w:hAnsi="GulimChe" w:cs="GulimChe"/>
          <w:color w:val="000000"/>
          <w:kern w:val="0"/>
          <w:sz w:val="24"/>
          <w:szCs w:val="24"/>
        </w:rPr>
        <w:t xml:space="preserve"> during training is plotted on Fig. </w:t>
      </w:r>
      <w:r w:rsidRPr="00D12EB4">
        <w:rPr>
          <w:rFonts w:ascii="GulimChe" w:eastAsia="GulimChe" w:hAnsi="GulimChe" w:cs="GulimChe"/>
          <w:color w:val="800000"/>
          <w:kern w:val="0"/>
          <w:sz w:val="24"/>
          <w:szCs w:val="24"/>
        </w:rPr>
        <w:t>\ref</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fig3</w:t>
      </w:r>
      <w:r w:rsidRPr="00D12EB4">
        <w:rPr>
          <w:rFonts w:ascii="GulimChe" w:eastAsia="GulimChe" w:hAnsi="GulimChe" w:cs="GulimChe"/>
          <w:color w:val="000000"/>
          <w:kern w:val="0"/>
          <w:sz w:val="24"/>
          <w:szCs w:val="24"/>
        </w:rPr>
        <w:t>}</w:t>
      </w:r>
      <w:ins w:id="497" w:author="Author" w:date="2017-06-01T21:44:00Z">
        <w:r w:rsidR="00252BE1">
          <w:rPr>
            <w:rFonts w:ascii="GulimChe" w:eastAsia="GulimChe" w:hAnsi="GulimChe" w:cs="GulimChe"/>
            <w:color w:val="000000"/>
            <w:kern w:val="0"/>
            <w:sz w:val="24"/>
            <w:szCs w:val="24"/>
          </w:rPr>
          <w:t>.</w:t>
        </w:r>
      </w:ins>
      <w:del w:id="498" w:author="Author" w:date="2017-06-01T21:44:00Z">
        <w:r w:rsidRPr="00D12EB4" w:rsidDel="00252BE1">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 xml:space="preserve"> </w:t>
      </w:r>
      <w:ins w:id="499" w:author="Author" w:date="2017-06-01T18:16:00Z">
        <w:r w:rsidR="000A7177">
          <w:rPr>
            <w:rFonts w:ascii="GulimChe" w:eastAsia="GulimChe" w:hAnsi="GulimChe" w:cs="GulimChe"/>
            <w:color w:val="000000"/>
            <w:kern w:val="0"/>
            <w:sz w:val="24"/>
            <w:szCs w:val="24"/>
          </w:rPr>
          <w:t xml:space="preserve">A </w:t>
        </w:r>
      </w:ins>
      <w:del w:id="500" w:author="Author" w:date="2017-06-01T18:16:00Z">
        <w:r w:rsidRPr="00D12EB4" w:rsidDel="000A7177">
          <w:rPr>
            <w:rFonts w:ascii="GulimChe" w:eastAsia="GulimChe" w:hAnsi="GulimChe" w:cs="GulimChe"/>
            <w:color w:val="000000"/>
            <w:kern w:val="0"/>
            <w:sz w:val="24"/>
            <w:szCs w:val="24"/>
          </w:rPr>
          <w:delText xml:space="preserve">Total </w:delText>
        </w:r>
      </w:del>
      <w:ins w:id="501" w:author="Author" w:date="2017-06-01T18:16:00Z">
        <w:r w:rsidR="000A7177">
          <w:rPr>
            <w:rFonts w:ascii="GulimChe" w:eastAsia="GulimChe" w:hAnsi="GulimChe" w:cs="GulimChe"/>
            <w:color w:val="000000"/>
            <w:kern w:val="0"/>
            <w:sz w:val="24"/>
            <w:szCs w:val="24"/>
          </w:rPr>
          <w:t>t</w:t>
        </w:r>
        <w:r w:rsidR="000A7177" w:rsidRPr="00D12EB4">
          <w:rPr>
            <w:rFonts w:ascii="GulimChe" w:eastAsia="GulimChe" w:hAnsi="GulimChe" w:cs="GulimChe"/>
            <w:color w:val="000000"/>
            <w:kern w:val="0"/>
            <w:sz w:val="24"/>
            <w:szCs w:val="24"/>
          </w:rPr>
          <w:t xml:space="preserve">otal </w:t>
        </w:r>
        <w:r w:rsidR="000A7177">
          <w:rPr>
            <w:rFonts w:ascii="GulimChe" w:eastAsia="GulimChe" w:hAnsi="GulimChe" w:cs="GulimChe"/>
            <w:color w:val="000000"/>
            <w:kern w:val="0"/>
            <w:sz w:val="24"/>
            <w:szCs w:val="24"/>
          </w:rPr>
          <w:t xml:space="preserve">of </w:t>
        </w:r>
      </w:ins>
      <w:r w:rsidRPr="00D12EB4">
        <w:rPr>
          <w:rFonts w:ascii="GulimChe" w:eastAsia="GulimChe" w:hAnsi="GulimChe" w:cs="GulimChe"/>
          <w:color w:val="000000"/>
          <w:kern w:val="0"/>
          <w:sz w:val="24"/>
          <w:szCs w:val="24"/>
        </w:rPr>
        <w:t>545 epochs</w:t>
      </w:r>
      <w:del w:id="502" w:author="Author" w:date="2017-06-01T21:43:00Z">
        <w:r w:rsidRPr="00D12EB4" w:rsidDel="00252BE1">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 xml:space="preserve"> and 199,108 steps were conducted to </w:t>
      </w:r>
      <w:ins w:id="503" w:author="Author" w:date="2017-06-01T18:16:00Z">
        <w:r w:rsidR="000A7177">
          <w:rPr>
            <w:rFonts w:ascii="GulimChe" w:eastAsia="GulimChe" w:hAnsi="GulimChe" w:cs="GulimChe"/>
            <w:color w:val="000000"/>
            <w:kern w:val="0"/>
            <w:sz w:val="24"/>
            <w:szCs w:val="24"/>
          </w:rPr>
          <w:t xml:space="preserve">complete </w:t>
        </w:r>
      </w:ins>
      <w:del w:id="504" w:author="Author" w:date="2017-06-01T18:16:00Z">
        <w:r w:rsidRPr="00D12EB4" w:rsidDel="000A7177">
          <w:rPr>
            <w:rFonts w:ascii="GulimChe" w:eastAsia="GulimChe" w:hAnsi="GulimChe" w:cs="GulimChe"/>
            <w:color w:val="000000"/>
            <w:kern w:val="0"/>
            <w:sz w:val="24"/>
            <w:szCs w:val="24"/>
          </w:rPr>
          <w:delText xml:space="preserve">get the whole </w:delText>
        </w:r>
      </w:del>
      <w:ins w:id="505" w:author="Author" w:date="2017-06-01T18:16:00Z">
        <w:r w:rsidR="000A7177">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training</w:t>
      </w:r>
      <w:del w:id="506" w:author="Author" w:date="2017-06-01T18:16:00Z">
        <w:r w:rsidRPr="00D12EB4" w:rsidDel="000A7177">
          <w:rPr>
            <w:rFonts w:ascii="GulimChe" w:eastAsia="GulimChe" w:hAnsi="GulimChe" w:cs="GulimChe"/>
            <w:color w:val="000000"/>
            <w:kern w:val="0"/>
            <w:sz w:val="24"/>
            <w:szCs w:val="24"/>
          </w:rPr>
          <w:delText xml:space="preserve"> done</w:delText>
        </w:r>
      </w:del>
      <w:ins w:id="507" w:author="Author" w:date="2017-06-01T18:16:00Z">
        <w:r w:rsidR="000A7177">
          <w:rPr>
            <w:rFonts w:ascii="GulimChe" w:eastAsia="GulimChe" w:hAnsi="GulimChe" w:cs="GulimChe"/>
            <w:color w:val="000000"/>
            <w:kern w:val="0"/>
            <w:sz w:val="24"/>
            <w:szCs w:val="24"/>
          </w:rPr>
          <w:t xml:space="preserve">, </w:t>
        </w:r>
      </w:ins>
      <w:del w:id="508" w:author="Author" w:date="2017-06-01T18:16:00Z">
        <w:r w:rsidRPr="00D12EB4" w:rsidDel="000A7177">
          <w:rPr>
            <w:rFonts w:ascii="GulimChe" w:eastAsia="GulimChe" w:hAnsi="GulimChe" w:cs="GulimChe"/>
            <w:color w:val="000000"/>
            <w:kern w:val="0"/>
            <w:sz w:val="24"/>
            <w:szCs w:val="24"/>
          </w:rPr>
          <w:delText>; W</w:delText>
        </w:r>
      </w:del>
      <w:ins w:id="509" w:author="Author" w:date="2017-06-01T18:16:00Z">
        <w:r w:rsidR="000A7177">
          <w:rPr>
            <w:rFonts w:ascii="GulimChe" w:eastAsia="GulimChe" w:hAnsi="GulimChe" w:cs="GulimChe"/>
            <w:color w:val="000000"/>
            <w:kern w:val="0"/>
            <w:sz w:val="24"/>
            <w:szCs w:val="24"/>
          </w:rPr>
          <w:t>w</w:t>
        </w:r>
      </w:ins>
      <w:r w:rsidRPr="00D12EB4">
        <w:rPr>
          <w:rFonts w:ascii="GulimChe" w:eastAsia="GulimChe" w:hAnsi="GulimChe" w:cs="GulimChe"/>
          <w:color w:val="000000"/>
          <w:kern w:val="0"/>
          <w:sz w:val="24"/>
          <w:szCs w:val="24"/>
        </w:rPr>
        <w:t xml:space="preserve">here equation </w:t>
      </w:r>
      <w:r w:rsidRPr="00D12EB4">
        <w:rPr>
          <w:rFonts w:ascii="GulimChe" w:eastAsia="GulimChe" w:hAnsi="GulimChe" w:cs="GulimChe"/>
          <w:color w:val="800000"/>
          <w:kern w:val="0"/>
          <w:sz w:val="24"/>
          <w:szCs w:val="24"/>
        </w:rPr>
        <w:t>\ref</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eq2</w:t>
      </w:r>
      <w:r w:rsidRPr="00D12EB4">
        <w:rPr>
          <w:rFonts w:ascii="GulimChe" w:eastAsia="GulimChe" w:hAnsi="GulimChe" w:cs="GulimChe"/>
          <w:color w:val="000000"/>
          <w:kern w:val="0"/>
          <w:sz w:val="24"/>
          <w:szCs w:val="24"/>
        </w:rPr>
        <w:t xml:space="preserve">} </w:t>
      </w:r>
      <w:del w:id="510" w:author="Author" w:date="2017-06-01T18:16:00Z">
        <w:r w:rsidRPr="00D12EB4" w:rsidDel="000A7177">
          <w:rPr>
            <w:rFonts w:ascii="GulimChe" w:eastAsia="GulimChe" w:hAnsi="GulimChe" w:cs="GulimChe"/>
            <w:color w:val="000000"/>
            <w:kern w:val="0"/>
            <w:sz w:val="24"/>
            <w:szCs w:val="24"/>
          </w:rPr>
          <w:delText xml:space="preserve">is </w:delText>
        </w:r>
      </w:del>
      <w:ins w:id="511" w:author="Author" w:date="2017-06-01T18:16:00Z">
        <w:r w:rsidR="000A7177">
          <w:rPr>
            <w:rFonts w:ascii="GulimChe" w:eastAsia="GulimChe" w:hAnsi="GulimChe" w:cs="GulimChe"/>
            <w:color w:val="000000"/>
            <w:kern w:val="0"/>
            <w:sz w:val="24"/>
            <w:szCs w:val="24"/>
          </w:rPr>
          <w:t>wa</w:t>
        </w:r>
        <w:r w:rsidR="000A7177" w:rsidRPr="00D12EB4">
          <w:rPr>
            <w:rFonts w:ascii="GulimChe" w:eastAsia="GulimChe" w:hAnsi="GulimChe" w:cs="GulimChe"/>
            <w:color w:val="000000"/>
            <w:kern w:val="0"/>
            <w:sz w:val="24"/>
            <w:szCs w:val="24"/>
          </w:rPr>
          <w:t xml:space="preserve">s </w:t>
        </w:r>
      </w:ins>
      <w:r w:rsidRPr="00D12EB4">
        <w:rPr>
          <w:rFonts w:ascii="GulimChe" w:eastAsia="GulimChe" w:hAnsi="GulimChe" w:cs="GulimChe"/>
          <w:color w:val="000000"/>
          <w:kern w:val="0"/>
          <w:sz w:val="24"/>
          <w:szCs w:val="24"/>
        </w:rPr>
        <w:t xml:space="preserve">satisfied. The average Q-learning loss was 0.7580. </w:t>
      </w:r>
      <w:del w:id="512" w:author="Author" w:date="2017-06-01T18:17:00Z">
        <w:r w:rsidRPr="00D12EB4" w:rsidDel="000A7177">
          <w:rPr>
            <w:rFonts w:ascii="GulimChe" w:eastAsia="GulimChe" w:hAnsi="GulimChe" w:cs="GulimChe"/>
            <w:color w:val="000000"/>
            <w:kern w:val="0"/>
            <w:sz w:val="24"/>
            <w:szCs w:val="24"/>
          </w:rPr>
          <w:delText xml:space="preserve">Looking at the </w:delText>
        </w:r>
      </w:del>
      <w:r w:rsidRPr="00D12EB4">
        <w:rPr>
          <w:rFonts w:ascii="GulimChe" w:eastAsia="GulimChe" w:hAnsi="GulimChe" w:cs="GulimChe"/>
          <w:color w:val="000000"/>
          <w:kern w:val="0"/>
          <w:sz w:val="24"/>
          <w:szCs w:val="24"/>
        </w:rPr>
        <w:t xml:space="preserve">Fig. </w:t>
      </w:r>
      <w:r w:rsidRPr="00D12EB4">
        <w:rPr>
          <w:rFonts w:ascii="GulimChe" w:eastAsia="GulimChe" w:hAnsi="GulimChe" w:cs="GulimChe"/>
          <w:color w:val="800000"/>
          <w:kern w:val="0"/>
          <w:sz w:val="24"/>
          <w:szCs w:val="24"/>
        </w:rPr>
        <w:t>\ref</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fig3</w:t>
      </w:r>
      <w:r w:rsidRPr="00D12EB4">
        <w:rPr>
          <w:rFonts w:ascii="GulimChe" w:eastAsia="GulimChe" w:hAnsi="GulimChe" w:cs="GulimChe"/>
          <w:color w:val="000000"/>
          <w:kern w:val="0"/>
          <w:sz w:val="24"/>
          <w:szCs w:val="24"/>
        </w:rPr>
        <w:t>} (a</w:t>
      </w:r>
      <w:del w:id="513" w:author="Author" w:date="2017-06-01T18:17:00Z">
        <w:r w:rsidRPr="00D12EB4" w:rsidDel="000A7177">
          <w:rPr>
            <w:rFonts w:ascii="GulimChe" w:eastAsia="GulimChe" w:hAnsi="GulimChe" w:cs="GulimChe"/>
            <w:color w:val="000000"/>
            <w:kern w:val="0"/>
            <w:sz w:val="24"/>
            <w:szCs w:val="24"/>
          </w:rPr>
          <w:delText xml:space="preserve">), </w:delText>
        </w:r>
      </w:del>
      <w:ins w:id="514" w:author="Author" w:date="2017-06-01T18:17:00Z">
        <w:r w:rsidR="000A7177" w:rsidRPr="00D12EB4">
          <w:rPr>
            <w:rFonts w:ascii="GulimChe" w:eastAsia="GulimChe" w:hAnsi="GulimChe" w:cs="GulimChe"/>
            <w:color w:val="000000"/>
            <w:kern w:val="0"/>
            <w:sz w:val="24"/>
            <w:szCs w:val="24"/>
          </w:rPr>
          <w:t>)</w:t>
        </w:r>
        <w:r w:rsidR="000A7177">
          <w:rPr>
            <w:rFonts w:ascii="GulimChe" w:eastAsia="GulimChe" w:hAnsi="GulimChe" w:cs="GulimChe"/>
            <w:color w:val="000000"/>
            <w:kern w:val="0"/>
            <w:sz w:val="24"/>
            <w:szCs w:val="24"/>
          </w:rPr>
          <w:t xml:space="preserve"> shows that</w:t>
        </w:r>
        <w:r w:rsidR="000A7177"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it took 492.17 s</w:t>
      </w:r>
      <w:del w:id="515" w:author="Author" w:date="2017-06-01T18:17:00Z">
        <w:r w:rsidRPr="00D12EB4" w:rsidDel="000A7177">
          <w:rPr>
            <w:rFonts w:ascii="GulimChe" w:eastAsia="GulimChe" w:hAnsi="GulimChe" w:cs="GulimChe"/>
            <w:color w:val="000000"/>
            <w:kern w:val="0"/>
            <w:sz w:val="24"/>
            <w:szCs w:val="24"/>
          </w:rPr>
          <w:delText>econds</w:delText>
        </w:r>
      </w:del>
      <w:r w:rsidRPr="00D12EB4">
        <w:rPr>
          <w:rFonts w:ascii="GulimChe" w:eastAsia="GulimChe" w:hAnsi="GulimChe" w:cs="GulimChe"/>
          <w:color w:val="000000"/>
          <w:kern w:val="0"/>
          <w:sz w:val="24"/>
          <w:szCs w:val="24"/>
        </w:rPr>
        <w:t xml:space="preserve"> to finish</w:t>
      </w:r>
      <w:del w:id="516" w:author="Author" w:date="2017-06-01T21:44:00Z">
        <w:r w:rsidRPr="00D12EB4" w:rsidDel="00252BE1">
          <w:rPr>
            <w:rFonts w:ascii="GulimChe" w:eastAsia="GulimChe" w:hAnsi="GulimChe" w:cs="GulimChe"/>
            <w:color w:val="000000"/>
            <w:kern w:val="0"/>
            <w:sz w:val="24"/>
            <w:szCs w:val="24"/>
          </w:rPr>
          <w:delText xml:space="preserve"> </w:delText>
        </w:r>
      </w:del>
      <w:ins w:id="517" w:author="Author" w:date="2017-06-01T21:44:00Z">
        <w:r w:rsidR="00252BE1">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epoch 0</w:t>
      </w:r>
      <w:ins w:id="518" w:author="Author" w:date="2017-06-01T18:17:00Z">
        <w:r w:rsidR="000A7177">
          <w:rPr>
            <w:rFonts w:ascii="GulimChe" w:eastAsia="GulimChe" w:hAnsi="GulimChe" w:cs="GulimChe"/>
            <w:color w:val="000000"/>
            <w:kern w:val="0"/>
            <w:sz w:val="24"/>
            <w:szCs w:val="24"/>
          </w:rPr>
          <w:t xml:space="preserve">. </w:t>
        </w:r>
      </w:ins>
      <w:del w:id="519" w:author="Author" w:date="2017-06-01T18:17:00Z">
        <w:r w:rsidRPr="00D12EB4" w:rsidDel="000A7177">
          <w:rPr>
            <w:rFonts w:ascii="GulimChe" w:eastAsia="GulimChe" w:hAnsi="GulimChe" w:cs="GulimChe"/>
            <w:color w:val="000000"/>
            <w:kern w:val="0"/>
            <w:sz w:val="24"/>
            <w:szCs w:val="24"/>
          </w:rPr>
          <w:delText>, and f</w:delText>
        </w:r>
      </w:del>
      <w:ins w:id="520" w:author="Author" w:date="2017-06-01T18:17:00Z">
        <w:r w:rsidR="000A7177">
          <w:rPr>
            <w:rFonts w:ascii="GulimChe" w:eastAsia="GulimChe" w:hAnsi="GulimChe" w:cs="GulimChe"/>
            <w:color w:val="000000"/>
            <w:kern w:val="0"/>
            <w:sz w:val="24"/>
            <w:szCs w:val="24"/>
          </w:rPr>
          <w:t>F</w:t>
        </w:r>
      </w:ins>
      <w:r w:rsidRPr="00D12EB4">
        <w:rPr>
          <w:rFonts w:ascii="GulimChe" w:eastAsia="GulimChe" w:hAnsi="GulimChe" w:cs="GulimChe"/>
          <w:color w:val="000000"/>
          <w:kern w:val="0"/>
          <w:sz w:val="24"/>
          <w:szCs w:val="24"/>
        </w:rPr>
        <w:t xml:space="preserve">rom </w:t>
      </w:r>
      <w:ins w:id="521" w:author="Author" w:date="2017-06-01T21:44:00Z">
        <w:r w:rsidR="00252BE1">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second epoch, nothing exceeded 100.0 </w:t>
      </w:r>
      <w:r w:rsidRPr="00D12EB4">
        <w:rPr>
          <w:rFonts w:ascii="GulimChe" w:eastAsia="GulimChe" w:hAnsi="GulimChe" w:cs="GulimChe"/>
          <w:color w:val="000000"/>
          <w:kern w:val="0"/>
          <w:sz w:val="24"/>
          <w:szCs w:val="24"/>
        </w:rPr>
        <w:lastRenderedPageBreak/>
        <w:t>s</w:t>
      </w:r>
      <w:del w:id="522" w:author="Author" w:date="2017-06-01T18:17:00Z">
        <w:r w:rsidRPr="00D12EB4" w:rsidDel="000A7177">
          <w:rPr>
            <w:rFonts w:ascii="GulimChe" w:eastAsia="GulimChe" w:hAnsi="GulimChe" w:cs="GulimChe"/>
            <w:color w:val="000000"/>
            <w:kern w:val="0"/>
            <w:sz w:val="24"/>
            <w:szCs w:val="24"/>
          </w:rPr>
          <w:delText>econds</w:delText>
        </w:r>
      </w:del>
      <w:r w:rsidRPr="00D12EB4">
        <w:rPr>
          <w:rFonts w:ascii="GulimChe" w:eastAsia="GulimChe" w:hAnsi="GulimChe" w:cs="GulimChe"/>
          <w:color w:val="000000"/>
          <w:kern w:val="0"/>
          <w:sz w:val="24"/>
          <w:szCs w:val="24"/>
        </w:rPr>
        <w:t xml:space="preserve"> to </w:t>
      </w:r>
      <w:ins w:id="523" w:author="Author" w:date="2017-06-01T18:17:00Z">
        <w:r w:rsidR="000A7177">
          <w:rPr>
            <w:rFonts w:ascii="GulimChe" w:eastAsia="GulimChe" w:hAnsi="GulimChe" w:cs="GulimChe"/>
            <w:color w:val="000000"/>
            <w:kern w:val="0"/>
            <w:sz w:val="24"/>
            <w:szCs w:val="24"/>
          </w:rPr>
          <w:t xml:space="preserve">reach </w:t>
        </w:r>
      </w:ins>
      <w:del w:id="524" w:author="Author" w:date="2017-06-01T18:17:00Z">
        <w:r w:rsidRPr="00D12EB4" w:rsidDel="000A7177">
          <w:rPr>
            <w:rFonts w:ascii="GulimChe" w:eastAsia="GulimChe" w:hAnsi="GulimChe" w:cs="GulimChe"/>
            <w:color w:val="000000"/>
            <w:kern w:val="0"/>
            <w:sz w:val="24"/>
            <w:szCs w:val="24"/>
          </w:rPr>
          <w:delText xml:space="preserve">get </w:delText>
        </w:r>
      </w:del>
      <w:r w:rsidRPr="00D12EB4">
        <w:rPr>
          <w:rFonts w:ascii="GulimChe" w:eastAsia="GulimChe" w:hAnsi="GulimChe" w:cs="GulimChe"/>
          <w:color w:val="000000"/>
          <w:kern w:val="0"/>
          <w:sz w:val="24"/>
          <w:szCs w:val="24"/>
        </w:rPr>
        <w:t xml:space="preserve">the optimal state. From epoch 76, the simulator </w:t>
      </w:r>
      <w:ins w:id="525" w:author="Author" w:date="2017-06-01T18:22:00Z">
        <w:r w:rsidR="008B3276">
          <w:rPr>
            <w:rFonts w:ascii="GulimChe" w:eastAsia="GulimChe" w:hAnsi="GulimChe" w:cs="GulimChe"/>
            <w:color w:val="000000"/>
            <w:kern w:val="0"/>
            <w:sz w:val="24"/>
            <w:szCs w:val="24"/>
          </w:rPr>
          <w:t xml:space="preserve">reached </w:t>
        </w:r>
      </w:ins>
      <w:del w:id="526" w:author="Author" w:date="2017-06-01T18:22:00Z">
        <w:r w:rsidRPr="00D12EB4" w:rsidDel="008B3276">
          <w:rPr>
            <w:rFonts w:ascii="GulimChe" w:eastAsia="GulimChe" w:hAnsi="GulimChe" w:cs="GulimChe"/>
            <w:color w:val="000000"/>
            <w:kern w:val="0"/>
            <w:sz w:val="24"/>
            <w:szCs w:val="24"/>
          </w:rPr>
          <w:delText>finds its</w:delText>
        </w:r>
      </w:del>
      <w:ins w:id="527" w:author="Author" w:date="2017-06-01T18:22:00Z">
        <w:r w:rsidR="008B3276">
          <w:rPr>
            <w:rFonts w:ascii="GulimChe" w:eastAsia="GulimChe" w:hAnsi="GulimChe" w:cs="GulimChe"/>
            <w:color w:val="000000"/>
            <w:kern w:val="0"/>
            <w:sz w:val="24"/>
            <w:szCs w:val="24"/>
          </w:rPr>
          <w:t>the</w:t>
        </w:r>
      </w:ins>
      <w:r w:rsidRPr="00D12EB4">
        <w:rPr>
          <w:rFonts w:ascii="GulimChe" w:eastAsia="GulimChe" w:hAnsi="GulimChe" w:cs="GulimChe"/>
          <w:color w:val="000000"/>
          <w:kern w:val="0"/>
          <w:sz w:val="24"/>
          <w:szCs w:val="24"/>
        </w:rPr>
        <w:t xml:space="preserve"> optimal states within </w:t>
      </w:r>
      <w:ins w:id="528" w:author="Author" w:date="2017-06-01T18:22:00Z">
        <w:r w:rsidR="008B3276">
          <w:rPr>
            <w:rFonts w:ascii="GulimChe" w:eastAsia="GulimChe" w:hAnsi="GulimChe" w:cs="GulimChe"/>
            <w:color w:val="000000"/>
            <w:kern w:val="0"/>
            <w:sz w:val="24"/>
            <w:szCs w:val="24"/>
          </w:rPr>
          <w:t xml:space="preserve">approximately </w:t>
        </w:r>
      </w:ins>
      <w:del w:id="529" w:author="Author" w:date="2017-06-01T18:22:00Z">
        <w:r w:rsidRPr="00D12EB4" w:rsidDel="008B3276">
          <w:rPr>
            <w:rFonts w:ascii="GulimChe" w:eastAsia="GulimChe" w:hAnsi="GulimChe" w:cs="GulimChe"/>
            <w:color w:val="000000"/>
            <w:kern w:val="0"/>
            <w:sz w:val="24"/>
            <w:szCs w:val="24"/>
          </w:rPr>
          <w:delText xml:space="preserve">almost </w:delText>
        </w:r>
      </w:del>
      <w:r w:rsidRPr="00D12EB4">
        <w:rPr>
          <w:rFonts w:ascii="GulimChe" w:eastAsia="GulimChe" w:hAnsi="GulimChe" w:cs="GulimChe"/>
          <w:color w:val="000000"/>
          <w:kern w:val="0"/>
          <w:sz w:val="24"/>
          <w:szCs w:val="24"/>
        </w:rPr>
        <w:t>10.0 s</w:t>
      </w:r>
      <w:del w:id="530" w:author="Author" w:date="2017-06-01T18:22:00Z">
        <w:r w:rsidRPr="00D12EB4" w:rsidDel="008B3276">
          <w:rPr>
            <w:rFonts w:ascii="GulimChe" w:eastAsia="GulimChe" w:hAnsi="GulimChe" w:cs="GulimChe"/>
            <w:color w:val="000000"/>
            <w:kern w:val="0"/>
            <w:sz w:val="24"/>
            <w:szCs w:val="24"/>
          </w:rPr>
          <w:delText>econds</w:delText>
        </w:r>
      </w:del>
      <w:r w:rsidRPr="00D12EB4">
        <w:rPr>
          <w:rFonts w:ascii="GulimChe" w:eastAsia="GulimChe" w:hAnsi="GulimChe" w:cs="GulimChe"/>
          <w:color w:val="000000"/>
          <w:kern w:val="0"/>
          <w:sz w:val="24"/>
          <w:szCs w:val="24"/>
        </w:rPr>
        <w:t xml:space="preserve"> (Fig. </w:t>
      </w:r>
      <w:r w:rsidRPr="00D12EB4">
        <w:rPr>
          <w:rFonts w:ascii="GulimChe" w:eastAsia="GulimChe" w:hAnsi="GulimChe" w:cs="GulimChe"/>
          <w:color w:val="800000"/>
          <w:kern w:val="0"/>
          <w:sz w:val="24"/>
          <w:szCs w:val="24"/>
        </w:rPr>
        <w:t>\ref</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fig3</w:t>
      </w:r>
      <w:r w:rsidRPr="00D12EB4">
        <w:rPr>
          <w:rFonts w:ascii="GulimChe" w:eastAsia="GulimChe" w:hAnsi="GulimChe" w:cs="GulimChe"/>
          <w:color w:val="000000"/>
          <w:kern w:val="0"/>
          <w:sz w:val="24"/>
          <w:szCs w:val="24"/>
        </w:rPr>
        <w:t xml:space="preserve">}, (b)). Fig. </w:t>
      </w:r>
      <w:r w:rsidRPr="00D12EB4">
        <w:rPr>
          <w:rFonts w:ascii="GulimChe" w:eastAsia="GulimChe" w:hAnsi="GulimChe" w:cs="GulimChe"/>
          <w:color w:val="800000"/>
          <w:kern w:val="0"/>
          <w:sz w:val="24"/>
          <w:szCs w:val="24"/>
        </w:rPr>
        <w:t>\ref</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fig4</w:t>
      </w:r>
      <w:r w:rsidRPr="00D12EB4">
        <w:rPr>
          <w:rFonts w:ascii="GulimChe" w:eastAsia="GulimChe" w:hAnsi="GulimChe" w:cs="GulimChe"/>
          <w:color w:val="000000"/>
          <w:kern w:val="0"/>
          <w:sz w:val="24"/>
          <w:szCs w:val="24"/>
        </w:rPr>
        <w:t xml:space="preserve">} (a) shows the </w:t>
      </w:r>
      <w:del w:id="531" w:author="Author" w:date="2017-06-01T18:23:00Z">
        <w:r w:rsidRPr="00D12EB4" w:rsidDel="008B3276">
          <w:rPr>
            <w:rFonts w:ascii="GulimChe" w:eastAsia="GulimChe" w:hAnsi="GulimChe" w:cs="GulimChe"/>
            <w:color w:val="000000"/>
            <w:kern w:val="0"/>
            <w:sz w:val="24"/>
            <w:szCs w:val="24"/>
          </w:rPr>
          <w:delText xml:space="preserve">distribution of </w:delText>
        </w:r>
      </w:del>
      <w:r w:rsidRPr="00D12EB4">
        <w:rPr>
          <w:rFonts w:ascii="GulimChe" w:eastAsia="GulimChe" w:hAnsi="GulimChe" w:cs="GulimChe"/>
          <w:color w:val="000000"/>
          <w:kern w:val="0"/>
          <w:sz w:val="24"/>
          <w:szCs w:val="24"/>
        </w:rPr>
        <w:t xml:space="preserve">optimization time </w:t>
      </w:r>
      <w:ins w:id="532" w:author="Author" w:date="2017-06-01T18:23:00Z">
        <w:r w:rsidR="008B3276">
          <w:rPr>
            <w:rFonts w:ascii="GulimChe" w:eastAsia="GulimChe" w:hAnsi="GulimChe" w:cs="GulimChe"/>
            <w:color w:val="000000"/>
            <w:kern w:val="0"/>
            <w:sz w:val="24"/>
            <w:szCs w:val="24"/>
          </w:rPr>
          <w:t xml:space="preserve">distribution </w:t>
        </w:r>
      </w:ins>
      <w:r w:rsidRPr="00D12EB4">
        <w:rPr>
          <w:rFonts w:ascii="GulimChe" w:eastAsia="GulimChe" w:hAnsi="GulimChe" w:cs="GulimChe"/>
          <w:color w:val="000000"/>
          <w:kern w:val="0"/>
          <w:sz w:val="24"/>
          <w:szCs w:val="24"/>
        </w:rPr>
        <w:t xml:space="preserve">of 30 epochs using </w:t>
      </w:r>
      <w:ins w:id="533" w:author="Author" w:date="2017-06-01T18:24:00Z">
        <w:r w:rsidR="008B3276">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well-trained </w:t>
      </w:r>
      <w:r w:rsidRPr="00D12EB4">
        <w:rPr>
          <w:rFonts w:ascii="GulimChe" w:eastAsia="GulimChe" w:hAnsi="GulimChe" w:cs="GulimChe"/>
          <w:color w:val="000000"/>
          <w:kern w:val="0"/>
          <w:sz w:val="24"/>
          <w:szCs w:val="24"/>
          <w:u w:val="single"/>
        </w:rPr>
        <w:t>DQN</w:t>
      </w:r>
      <w:r w:rsidRPr="00D12EB4">
        <w:rPr>
          <w:rFonts w:ascii="GulimChe" w:eastAsia="GulimChe" w:hAnsi="GulimChe" w:cs="GulimChe"/>
          <w:color w:val="000000"/>
          <w:kern w:val="0"/>
          <w:sz w:val="24"/>
          <w:szCs w:val="24"/>
        </w:rPr>
        <w:t xml:space="preserve"> model. It took </w:t>
      </w:r>
      <w:ins w:id="534" w:author="Author" w:date="2017-06-01T18:24:00Z">
        <w:r w:rsidR="008B3276">
          <w:rPr>
            <w:rFonts w:ascii="GulimChe" w:eastAsia="GulimChe" w:hAnsi="GulimChe" w:cs="GulimChe"/>
            <w:color w:val="000000"/>
            <w:kern w:val="0"/>
            <w:sz w:val="24"/>
            <w:szCs w:val="24"/>
          </w:rPr>
          <w:t xml:space="preserve">an </w:t>
        </w:r>
      </w:ins>
      <w:r w:rsidRPr="00D12EB4">
        <w:rPr>
          <w:rFonts w:ascii="GulimChe" w:eastAsia="GulimChe" w:hAnsi="GulimChe" w:cs="GulimChe"/>
          <w:color w:val="000000"/>
          <w:kern w:val="0"/>
          <w:sz w:val="24"/>
          <w:szCs w:val="24"/>
        </w:rPr>
        <w:t>average 2.28 s</w:t>
      </w:r>
      <w:del w:id="535" w:author="Author" w:date="2017-06-01T18:24:00Z">
        <w:r w:rsidRPr="00D12EB4" w:rsidDel="008B3276">
          <w:rPr>
            <w:rFonts w:ascii="GulimChe" w:eastAsia="GulimChe" w:hAnsi="GulimChe" w:cs="GulimChe"/>
            <w:color w:val="000000"/>
            <w:kern w:val="0"/>
            <w:sz w:val="24"/>
            <w:szCs w:val="24"/>
          </w:rPr>
          <w:delText>econds</w:delText>
        </w:r>
      </w:del>
      <w:r w:rsidRPr="00D12EB4">
        <w:rPr>
          <w:rFonts w:ascii="GulimChe" w:eastAsia="GulimChe" w:hAnsi="GulimChe" w:cs="GulimChe"/>
          <w:color w:val="000000"/>
          <w:kern w:val="0"/>
          <w:sz w:val="24"/>
          <w:szCs w:val="24"/>
        </w:rPr>
        <w:t xml:space="preserve"> to finish a single epoch starting from a random camera position. Each epoch's error rate variation is plotted on Fig. </w:t>
      </w:r>
      <w:r w:rsidRPr="00D12EB4">
        <w:rPr>
          <w:rFonts w:ascii="GulimChe" w:eastAsia="GulimChe" w:hAnsi="GulimChe" w:cs="GulimChe"/>
          <w:color w:val="800000"/>
          <w:kern w:val="0"/>
          <w:sz w:val="24"/>
          <w:szCs w:val="24"/>
        </w:rPr>
        <w:t>\ref</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fig4</w:t>
      </w:r>
      <w:r w:rsidRPr="00D12EB4">
        <w:rPr>
          <w:rFonts w:ascii="GulimChe" w:eastAsia="GulimChe" w:hAnsi="GulimChe" w:cs="GulimChe"/>
          <w:color w:val="000000"/>
          <w:kern w:val="0"/>
          <w:sz w:val="24"/>
          <w:szCs w:val="24"/>
        </w:rPr>
        <w:t>} (b).</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Fig. </w:t>
      </w:r>
      <w:r w:rsidRPr="00D12EB4">
        <w:rPr>
          <w:rFonts w:ascii="GulimChe" w:eastAsia="GulimChe" w:hAnsi="GulimChe" w:cs="GulimChe"/>
          <w:color w:val="800000"/>
          <w:kern w:val="0"/>
          <w:sz w:val="24"/>
          <w:szCs w:val="24"/>
        </w:rPr>
        <w:t>\ref</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fig5</w:t>
      </w:r>
      <w:r w:rsidRPr="00D12EB4">
        <w:rPr>
          <w:rFonts w:ascii="GulimChe" w:eastAsia="GulimChe" w:hAnsi="GulimChe" w:cs="GulimChe"/>
          <w:color w:val="000000"/>
          <w:kern w:val="0"/>
          <w:sz w:val="24"/>
          <w:szCs w:val="24"/>
        </w:rPr>
        <w:t xml:space="preserve">} shows </w:t>
      </w:r>
      <w:ins w:id="536" w:author="Author" w:date="2017-06-01T18:30:00Z">
        <w:r w:rsidR="007F4ACD">
          <w:rPr>
            <w:rFonts w:ascii="GulimChe" w:eastAsia="GulimChe" w:hAnsi="GulimChe" w:cs="GulimChe"/>
            <w:color w:val="000000"/>
            <w:kern w:val="0"/>
            <w:sz w:val="24"/>
            <w:szCs w:val="24"/>
          </w:rPr>
          <w:t xml:space="preserve">the </w:t>
        </w:r>
      </w:ins>
      <w:del w:id="537" w:author="Author" w:date="2017-06-01T18:30:00Z">
        <w:r w:rsidRPr="00D12EB4" w:rsidDel="007F4ACD">
          <w:rPr>
            <w:rFonts w:ascii="GulimChe" w:eastAsia="GulimChe" w:hAnsi="GulimChe" w:cs="GulimChe"/>
            <w:color w:val="000000"/>
            <w:kern w:val="0"/>
            <w:sz w:val="24"/>
            <w:szCs w:val="24"/>
          </w:rPr>
          <w:delText xml:space="preserve">a decrease </w:delText>
        </w:r>
      </w:del>
      <w:ins w:id="538" w:author="Author" w:date="2017-06-01T18:30:00Z">
        <w:r w:rsidR="007F4ACD" w:rsidRPr="00D12EB4">
          <w:rPr>
            <w:rFonts w:ascii="GulimChe" w:eastAsia="GulimChe" w:hAnsi="GulimChe" w:cs="GulimChe"/>
            <w:color w:val="000000"/>
            <w:kern w:val="0"/>
            <w:sz w:val="24"/>
            <w:szCs w:val="24"/>
          </w:rPr>
          <w:t>decreas</w:t>
        </w:r>
        <w:r w:rsidR="007F4ACD">
          <w:rPr>
            <w:rFonts w:ascii="GulimChe" w:eastAsia="GulimChe" w:hAnsi="GulimChe" w:cs="GulimChe"/>
            <w:color w:val="000000"/>
            <w:kern w:val="0"/>
            <w:sz w:val="24"/>
            <w:szCs w:val="24"/>
          </w:rPr>
          <w:t xml:space="preserve">ing trend </w:t>
        </w:r>
      </w:ins>
      <w:del w:id="539" w:author="Author" w:date="2017-06-01T18:30:00Z">
        <w:r w:rsidRPr="00D12EB4" w:rsidDel="007F4ACD">
          <w:rPr>
            <w:rFonts w:ascii="GulimChe" w:eastAsia="GulimChe" w:hAnsi="GulimChe" w:cs="GulimChe"/>
            <w:color w:val="000000"/>
            <w:kern w:val="0"/>
            <w:sz w:val="24"/>
            <w:szCs w:val="24"/>
          </w:rPr>
          <w:delText xml:space="preserve">tendency </w:delText>
        </w:r>
      </w:del>
      <w:r w:rsidRPr="00D12EB4">
        <w:rPr>
          <w:rFonts w:ascii="GulimChe" w:eastAsia="GulimChe" w:hAnsi="GulimChe" w:cs="GulimChe"/>
          <w:color w:val="000000"/>
          <w:kern w:val="0"/>
          <w:sz w:val="24"/>
          <w:szCs w:val="24"/>
        </w:rPr>
        <w:t xml:space="preserve">of the error rate </w:t>
      </w:r>
      <w:del w:id="540" w:author="Author" w:date="2017-06-01T18:30:00Z">
        <w:r w:rsidRPr="00D12EB4" w:rsidDel="007F4ACD">
          <w:rPr>
            <w:rFonts w:ascii="GulimChe" w:eastAsia="GulimChe" w:hAnsi="GulimChe" w:cs="GulimChe"/>
            <w:color w:val="000000"/>
            <w:kern w:val="0"/>
            <w:sz w:val="24"/>
            <w:szCs w:val="24"/>
          </w:rPr>
          <w:delText xml:space="preserve">of </w:delText>
        </w:r>
      </w:del>
      <w:ins w:id="541" w:author="Author" w:date="2017-06-01T18:30:00Z">
        <w:r w:rsidR="007F4ACD">
          <w:rPr>
            <w:rFonts w:ascii="GulimChe" w:eastAsia="GulimChe" w:hAnsi="GulimChe" w:cs="GulimChe"/>
            <w:color w:val="000000"/>
            <w:kern w:val="0"/>
            <w:sz w:val="24"/>
            <w:szCs w:val="24"/>
          </w:rPr>
          <w:t>in</w:t>
        </w:r>
        <w:r w:rsidR="007F4ACD"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each epoch</w:t>
      </w:r>
      <w:del w:id="542" w:author="Author" w:date="2017-06-01T18:30:00Z">
        <w:r w:rsidRPr="00D12EB4" w:rsidDel="007F4ACD">
          <w:rPr>
            <w:rFonts w:ascii="GulimChe" w:eastAsia="GulimChe" w:hAnsi="GulimChe" w:cs="GulimChe"/>
            <w:color w:val="000000"/>
            <w:kern w:val="0"/>
            <w:sz w:val="24"/>
            <w:szCs w:val="24"/>
          </w:rPr>
          <w:delText>s</w:delText>
        </w:r>
      </w:del>
      <w:r w:rsidRPr="00D12EB4">
        <w:rPr>
          <w:rFonts w:ascii="GulimChe" w:eastAsia="GulimChe" w:hAnsi="GulimChe" w:cs="GulimChe"/>
          <w:color w:val="000000"/>
          <w:kern w:val="0"/>
          <w:sz w:val="24"/>
          <w:szCs w:val="24"/>
        </w:rPr>
        <w:t xml:space="preserve">. As training </w:t>
      </w:r>
      <w:del w:id="543" w:author="Author" w:date="2017-06-01T18:30:00Z">
        <w:r w:rsidRPr="00D12EB4" w:rsidDel="007F4ACD">
          <w:rPr>
            <w:rFonts w:ascii="GulimChe" w:eastAsia="GulimChe" w:hAnsi="GulimChe" w:cs="GulimChe"/>
            <w:color w:val="000000"/>
            <w:kern w:val="0"/>
            <w:sz w:val="24"/>
            <w:szCs w:val="24"/>
          </w:rPr>
          <w:delText>processes</w:delText>
        </w:r>
      </w:del>
      <w:ins w:id="544" w:author="Author" w:date="2017-06-01T18:30:00Z">
        <w:r w:rsidR="007F4ACD">
          <w:rPr>
            <w:rFonts w:ascii="GulimChe" w:eastAsia="GulimChe" w:hAnsi="GulimChe" w:cs="GulimChe"/>
            <w:color w:val="000000"/>
            <w:kern w:val="0"/>
            <w:sz w:val="24"/>
            <w:szCs w:val="24"/>
          </w:rPr>
          <w:t>progresse</w:t>
        </w:r>
      </w:ins>
      <w:ins w:id="545" w:author="Author" w:date="2017-06-01T18:31:00Z">
        <w:r w:rsidR="007F4ACD">
          <w:rPr>
            <w:rFonts w:ascii="GulimChe" w:eastAsia="GulimChe" w:hAnsi="GulimChe" w:cs="GulimChe"/>
            <w:color w:val="000000"/>
            <w:kern w:val="0"/>
            <w:sz w:val="24"/>
            <w:szCs w:val="24"/>
          </w:rPr>
          <w:t>d</w:t>
        </w:r>
      </w:ins>
      <w:r w:rsidRPr="00D12EB4">
        <w:rPr>
          <w:rFonts w:ascii="GulimChe" w:eastAsia="GulimChe" w:hAnsi="GulimChe" w:cs="GulimChe"/>
          <w:color w:val="000000"/>
          <w:kern w:val="0"/>
          <w:sz w:val="24"/>
          <w:szCs w:val="24"/>
        </w:rPr>
        <w:t xml:space="preserve">, the model not only </w:t>
      </w:r>
      <w:ins w:id="546" w:author="Author" w:date="2017-06-01T18:31:00Z">
        <w:r w:rsidR="007F4ACD">
          <w:rPr>
            <w:rFonts w:ascii="GulimChe" w:eastAsia="GulimChe" w:hAnsi="GulimChe" w:cs="GulimChe"/>
            <w:color w:val="000000"/>
            <w:kern w:val="0"/>
            <w:sz w:val="24"/>
            <w:szCs w:val="24"/>
          </w:rPr>
          <w:t xml:space="preserve">reached </w:t>
        </w:r>
      </w:ins>
      <w:del w:id="547" w:author="Author" w:date="2017-06-01T18:31:00Z">
        <w:r w:rsidRPr="00D12EB4" w:rsidDel="007F4ACD">
          <w:rPr>
            <w:rFonts w:ascii="GulimChe" w:eastAsia="GulimChe" w:hAnsi="GulimChe" w:cs="GulimChe"/>
            <w:color w:val="000000"/>
            <w:kern w:val="0"/>
            <w:sz w:val="24"/>
            <w:szCs w:val="24"/>
          </w:rPr>
          <w:delText xml:space="preserve">finds </w:delText>
        </w:r>
      </w:del>
      <w:r w:rsidRPr="00D12EB4">
        <w:rPr>
          <w:rFonts w:ascii="GulimChe" w:eastAsia="GulimChe" w:hAnsi="GulimChe" w:cs="GulimChe"/>
          <w:color w:val="000000"/>
          <w:kern w:val="0"/>
          <w:sz w:val="24"/>
          <w:szCs w:val="24"/>
        </w:rPr>
        <w:t xml:space="preserve">its optimal state faster, but also </w:t>
      </w:r>
      <w:del w:id="548" w:author="Author" w:date="2017-06-01T18:31:00Z">
        <w:r w:rsidRPr="00D12EB4" w:rsidDel="007F4ACD">
          <w:rPr>
            <w:rFonts w:ascii="GulimChe" w:eastAsia="GulimChe" w:hAnsi="GulimChe" w:cs="GulimChe"/>
            <w:color w:val="000000"/>
            <w:kern w:val="0"/>
            <w:sz w:val="24"/>
            <w:szCs w:val="24"/>
          </w:rPr>
          <w:delText xml:space="preserve">shows </w:delText>
        </w:r>
      </w:del>
      <w:ins w:id="549" w:author="Author" w:date="2017-06-01T18:31:00Z">
        <w:r w:rsidR="007F4ACD" w:rsidRPr="00D12EB4">
          <w:rPr>
            <w:rFonts w:ascii="GulimChe" w:eastAsia="GulimChe" w:hAnsi="GulimChe" w:cs="GulimChe"/>
            <w:color w:val="000000"/>
            <w:kern w:val="0"/>
            <w:sz w:val="24"/>
            <w:szCs w:val="24"/>
          </w:rPr>
          <w:t>show</w:t>
        </w:r>
        <w:r w:rsidR="007F4ACD">
          <w:rPr>
            <w:rFonts w:ascii="GulimChe" w:eastAsia="GulimChe" w:hAnsi="GulimChe" w:cs="GulimChe"/>
            <w:color w:val="000000"/>
            <w:kern w:val="0"/>
            <w:sz w:val="24"/>
            <w:szCs w:val="24"/>
          </w:rPr>
          <w:t>ed</w:t>
        </w:r>
        <w:r w:rsidR="007F4ACD"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less unnecessary movements</w:t>
      </w:r>
      <w:ins w:id="550" w:author="Author" w:date="2017-06-01T18:31:00Z">
        <w:r w:rsidR="007F4ACD">
          <w:rPr>
            <w:rFonts w:ascii="GulimChe" w:eastAsia="GulimChe" w:hAnsi="GulimChe" w:cs="GulimChe"/>
            <w:color w:val="000000"/>
            <w:kern w:val="0"/>
            <w:sz w:val="24"/>
            <w:szCs w:val="24"/>
          </w:rPr>
          <w:t>,</w:t>
        </w:r>
      </w:ins>
      <w:r w:rsidRPr="00D12EB4">
        <w:rPr>
          <w:rFonts w:ascii="GulimChe" w:eastAsia="GulimChe" w:hAnsi="GulimChe" w:cs="GulimChe"/>
          <w:color w:val="000000"/>
          <w:kern w:val="0"/>
          <w:sz w:val="24"/>
          <w:szCs w:val="24"/>
        </w:rPr>
        <w:t xml:space="preserve"> as </w:t>
      </w:r>
      <w:ins w:id="551" w:author="Author" w:date="2017-06-01T18:32:00Z">
        <w:r w:rsidR="00E52C01">
          <w:rPr>
            <w:rFonts w:ascii="GulimChe" w:eastAsia="GulimChe" w:hAnsi="GulimChe" w:cs="GulimChe"/>
            <w:color w:val="000000"/>
            <w:kern w:val="0"/>
            <w:sz w:val="24"/>
            <w:szCs w:val="24"/>
          </w:rPr>
          <w:t xml:space="preserve">seen in </w:t>
        </w:r>
      </w:ins>
      <w:r w:rsidRPr="00D12EB4">
        <w:rPr>
          <w:rFonts w:ascii="GulimChe" w:eastAsia="GulimChe" w:hAnsi="GulimChe" w:cs="GulimChe"/>
          <w:color w:val="000000"/>
          <w:kern w:val="0"/>
          <w:sz w:val="24"/>
          <w:szCs w:val="24"/>
        </w:rPr>
        <w:t>the error rate variation graph</w:t>
      </w:r>
      <w:ins w:id="552" w:author="Author" w:date="2017-06-01T18:31:00Z">
        <w:r w:rsidR="007F4ACD">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w:t>
      </w:r>
      <w:ins w:id="553" w:author="Author" w:date="2017-06-01T18:32:00Z">
        <w:r w:rsidR="00E52C01">
          <w:rPr>
            <w:rFonts w:ascii="GulimChe" w:eastAsia="GulimChe" w:hAnsi="GulimChe" w:cs="GulimChe"/>
            <w:color w:val="000000"/>
            <w:kern w:val="0"/>
            <w:sz w:val="24"/>
            <w:szCs w:val="24"/>
          </w:rPr>
          <w:t xml:space="preserve">that </w:t>
        </w:r>
      </w:ins>
      <w:ins w:id="554" w:author="Author" w:date="2017-06-01T18:34:00Z">
        <w:r w:rsidR="00E52C01">
          <w:rPr>
            <w:rFonts w:ascii="GulimChe" w:eastAsia="GulimChe" w:hAnsi="GulimChe" w:cs="GulimChe"/>
            <w:color w:val="000000"/>
            <w:kern w:val="0"/>
            <w:sz w:val="24"/>
            <w:szCs w:val="24"/>
          </w:rPr>
          <w:t xml:space="preserve">appeared </w:t>
        </w:r>
      </w:ins>
      <w:commentRangeStart w:id="555"/>
      <w:del w:id="556" w:author="Author" w:date="2017-06-01T18:34:00Z">
        <w:r w:rsidRPr="00D12EB4" w:rsidDel="00E52C01">
          <w:rPr>
            <w:rFonts w:ascii="GulimChe" w:eastAsia="GulimChe" w:hAnsi="GulimChe" w:cs="GulimChe"/>
            <w:color w:val="000000"/>
            <w:kern w:val="0"/>
            <w:sz w:val="24"/>
            <w:szCs w:val="24"/>
          </w:rPr>
          <w:delText xml:space="preserve">looks more </w:delText>
        </w:r>
      </w:del>
      <w:r w:rsidRPr="00D12EB4">
        <w:rPr>
          <w:rFonts w:ascii="GulimChe" w:eastAsia="GulimChe" w:hAnsi="GulimChe" w:cs="GulimChe"/>
          <w:color w:val="000000"/>
          <w:kern w:val="0"/>
          <w:sz w:val="24"/>
          <w:szCs w:val="24"/>
        </w:rPr>
        <w:t>soft</w:t>
      </w:r>
      <w:ins w:id="557" w:author="Author" w:date="2017-06-01T18:34:00Z">
        <w:r w:rsidR="00E52C01">
          <w:rPr>
            <w:rFonts w:ascii="GulimChe" w:eastAsia="GulimChe" w:hAnsi="GulimChe" w:cs="GulimChe"/>
            <w:color w:val="000000"/>
            <w:kern w:val="0"/>
            <w:sz w:val="24"/>
            <w:szCs w:val="24"/>
          </w:rPr>
          <w:t>er</w:t>
        </w:r>
      </w:ins>
      <w:r w:rsidRPr="00D12EB4">
        <w:rPr>
          <w:rFonts w:ascii="GulimChe" w:eastAsia="GulimChe" w:hAnsi="GulimChe" w:cs="GulimChe"/>
          <w:color w:val="000000"/>
          <w:kern w:val="0"/>
          <w:sz w:val="24"/>
          <w:szCs w:val="24"/>
        </w:rPr>
        <w:t xml:space="preserve"> </w:t>
      </w:r>
      <w:commentRangeEnd w:id="555"/>
      <w:r w:rsidR="00252BE1">
        <w:rPr>
          <w:rStyle w:val="CommentReference"/>
        </w:rPr>
        <w:commentReference w:id="555"/>
      </w:r>
      <w:r w:rsidRPr="00D12EB4">
        <w:rPr>
          <w:rFonts w:ascii="GulimChe" w:eastAsia="GulimChe" w:hAnsi="GulimChe" w:cs="GulimChe"/>
          <w:color w:val="000000"/>
          <w:kern w:val="0"/>
          <w:sz w:val="24"/>
          <w:szCs w:val="24"/>
        </w:rPr>
        <w:t xml:space="preserve">in higher </w:t>
      </w:r>
      <w:r w:rsidRPr="00D12EB4">
        <w:rPr>
          <w:rFonts w:ascii="GulimChe" w:eastAsia="GulimChe" w:hAnsi="GulimChe" w:cs="GulimChe"/>
          <w:color w:val="000000"/>
          <w:kern w:val="0"/>
          <w:sz w:val="24"/>
          <w:szCs w:val="24"/>
          <w:u w:val="single"/>
        </w:rPr>
        <w:t>epoch</w:t>
      </w:r>
      <w:del w:id="558" w:author="Author" w:date="2017-06-01T18:31:00Z">
        <w:r w:rsidRPr="00D12EB4" w:rsidDel="007F4ACD">
          <w:rPr>
            <w:rFonts w:ascii="GulimChe" w:eastAsia="GulimChe" w:hAnsi="GulimChe" w:cs="GulimChe"/>
            <w:color w:val="000000"/>
            <w:kern w:val="0"/>
            <w:sz w:val="24"/>
            <w:szCs w:val="24"/>
            <w:u w:val="single"/>
          </w:rPr>
          <w:delText>e</w:delText>
        </w:r>
      </w:del>
      <w:r w:rsidRPr="00D12EB4">
        <w:rPr>
          <w:rFonts w:ascii="GulimChe" w:eastAsia="GulimChe" w:hAnsi="GulimChe" w:cs="GulimChe"/>
          <w:color w:val="000000"/>
          <w:kern w:val="0"/>
          <w:sz w:val="24"/>
          <w:szCs w:val="24"/>
          <w:u w:val="single"/>
        </w:rPr>
        <w:t>s</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{figure}[</w:t>
      </w:r>
      <w:r w:rsidRPr="00D12EB4">
        <w:rPr>
          <w:rFonts w:ascii="GulimChe" w:eastAsia="GulimChe" w:hAnsi="GulimChe" w:cs="GulimChe"/>
          <w:color w:val="000000"/>
          <w:kern w:val="0"/>
          <w:sz w:val="24"/>
          <w:szCs w:val="24"/>
          <w:u w:val="single"/>
        </w:rPr>
        <w:t>htb</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{center}</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{tikzpicture}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\begin</w:t>
      </w:r>
      <w:r w:rsidRPr="00D12EB4">
        <w:rPr>
          <w:rFonts w:ascii="GulimChe" w:eastAsia="GulimChe" w:hAnsi="GulimChe" w:cs="GulimChe"/>
          <w:color w:val="9A4D00"/>
          <w:kern w:val="0"/>
          <w:sz w:val="24"/>
          <w:szCs w:val="24"/>
        </w:rPr>
        <w:t>{axis}[width=</w:t>
      </w:r>
      <w:r w:rsidRPr="00D12EB4">
        <w:rPr>
          <w:rFonts w:ascii="GulimChe" w:eastAsia="GulimChe" w:hAnsi="GulimChe" w:cs="GulimChe"/>
          <w:color w:val="660066"/>
          <w:kern w:val="0"/>
          <w:sz w:val="24"/>
          <w:szCs w:val="24"/>
        </w:rPr>
        <w:t>0.7</w:t>
      </w:r>
      <w:r w:rsidRPr="00D12EB4">
        <w:rPr>
          <w:rFonts w:ascii="GulimChe" w:eastAsia="GulimChe" w:hAnsi="GulimChe" w:cs="GulimChe"/>
          <w:color w:val="006699"/>
          <w:kern w:val="0"/>
          <w:sz w:val="24"/>
          <w:szCs w:val="24"/>
        </w:rPr>
        <w:t>\columnwidth</w:t>
      </w:r>
      <w:r w:rsidRPr="00D12EB4">
        <w:rPr>
          <w:rFonts w:ascii="GulimChe" w:eastAsia="GulimChe" w:hAnsi="GulimChe" w:cs="GulimChe"/>
          <w:color w:val="9A4D00"/>
          <w:kern w:val="0"/>
          <w:sz w:val="24"/>
          <w:szCs w:val="24"/>
        </w:rPr>
        <w:t>, at={(</w:t>
      </w:r>
      <w:r w:rsidRPr="00D12EB4">
        <w:rPr>
          <w:rFonts w:ascii="GulimChe" w:eastAsia="GulimChe" w:hAnsi="GulimChe" w:cs="GulimChe"/>
          <w:color w:val="660066"/>
          <w:kern w:val="0"/>
          <w:sz w:val="24"/>
          <w:szCs w:val="24"/>
        </w:rPr>
        <w:t>0.0</w:t>
      </w:r>
      <w:r w:rsidRPr="00D12EB4">
        <w:rPr>
          <w:rFonts w:ascii="GulimChe" w:eastAsia="GulimChe" w:hAnsi="GulimChe" w:cs="GulimChe"/>
          <w:color w:val="006699"/>
          <w:kern w:val="0"/>
          <w:sz w:val="24"/>
          <w:szCs w:val="24"/>
        </w:rPr>
        <w:t>\columnwidth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60066"/>
          <w:kern w:val="0"/>
          <w:sz w:val="24"/>
          <w:szCs w:val="24"/>
        </w:rPr>
        <w:t>0</w:t>
      </w:r>
      <w:r w:rsidRPr="00D12EB4">
        <w:rPr>
          <w:rFonts w:ascii="GulimChe" w:eastAsia="GulimChe" w:hAnsi="GulimChe" w:cs="GulimChe"/>
          <w:color w:val="9A4D00"/>
          <w:kern w:val="0"/>
          <w:sz w:val="24"/>
          <w:szCs w:val="24"/>
        </w:rPr>
        <w:t>)}, name = a,</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x label style={ at={(ticklabel* cs:</w:t>
      </w:r>
      <w:r w:rsidRPr="00D12EB4">
        <w:rPr>
          <w:rFonts w:ascii="GulimChe" w:eastAsia="GulimChe" w:hAnsi="GulimChe" w:cs="GulimChe"/>
          <w:color w:val="660066"/>
          <w:kern w:val="0"/>
          <w:sz w:val="24"/>
          <w:szCs w:val="24"/>
        </w:rPr>
        <w:t>0.5</w:t>
      </w:r>
      <w:r w:rsidRPr="00D12EB4">
        <w:rPr>
          <w:rFonts w:ascii="GulimChe" w:eastAsia="GulimChe" w:hAnsi="GulimChe" w:cs="GulimChe"/>
          <w:color w:val="9A4D00"/>
          <w:kern w:val="0"/>
          <w:sz w:val="24"/>
          <w:szCs w:val="24"/>
        </w:rPr>
        <w:t>)},anchor=east},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y label style={ at={(ticklabel* cs:</w:t>
      </w:r>
      <w:r w:rsidRPr="00D12EB4">
        <w:rPr>
          <w:rFonts w:ascii="GulimChe" w:eastAsia="GulimChe" w:hAnsi="GulimChe" w:cs="GulimChe"/>
          <w:color w:val="660066"/>
          <w:kern w:val="0"/>
          <w:sz w:val="24"/>
          <w:szCs w:val="24"/>
        </w:rPr>
        <w:t>0.5</w:t>
      </w:r>
      <w:r w:rsidRPr="00D12EB4">
        <w:rPr>
          <w:rFonts w:ascii="GulimChe" w:eastAsia="GulimChe" w:hAnsi="GulimChe" w:cs="GulimChe"/>
          <w:color w:val="9A4D00"/>
          <w:kern w:val="0"/>
          <w:sz w:val="24"/>
          <w:szCs w:val="24"/>
        </w:rPr>
        <w:t>)},anchor=south},</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xlabel={ epochs },</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ylabel={ time (</w:t>
      </w:r>
      <w:r w:rsidRPr="00D12EB4">
        <w:rPr>
          <w:rFonts w:ascii="GulimChe" w:eastAsia="GulimChe" w:hAnsi="GulimChe" w:cs="GulimChe"/>
          <w:color w:val="008000"/>
          <w:kern w:val="0"/>
          <w:sz w:val="24"/>
          <w:szCs w:val="24"/>
        </w:rPr>
        <w:t>$seconds$</w:t>
      </w:r>
      <w:r w:rsidRPr="00D12EB4">
        <w:rPr>
          <w:rFonts w:ascii="GulimChe" w:eastAsia="GulimChe" w:hAnsi="GulimChe" w:cs="GulimChe"/>
          <w:color w:val="9A4D00"/>
          <w:kern w:val="0"/>
          <w:sz w:val="24"/>
          <w:szCs w:val="24"/>
        </w:rPr>
        <w:t>) }]</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\addplot</w:t>
      </w:r>
      <w:r w:rsidRPr="00D12EB4">
        <w:rPr>
          <w:rFonts w:ascii="GulimChe" w:eastAsia="GulimChe" w:hAnsi="GulimChe" w:cs="GulimChe"/>
          <w:color w:val="9A4D00"/>
          <w:kern w:val="0"/>
          <w:sz w:val="24"/>
          <w:szCs w:val="24"/>
        </w:rPr>
        <w:t>[red] table [x=episodes, y=time, col sep=comma] {data/progress.csv};</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\end</w:t>
      </w:r>
      <w:r w:rsidRPr="00D12EB4">
        <w:rPr>
          <w:rFonts w:ascii="GulimChe" w:eastAsia="GulimChe" w:hAnsi="GulimChe" w:cs="GulimChe"/>
          <w:color w:val="9A4D00"/>
          <w:kern w:val="0"/>
          <w:sz w:val="24"/>
          <w:szCs w:val="24"/>
        </w:rPr>
        <w:t>{axis}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%subplot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\node</w:t>
      </w:r>
      <w:r w:rsidRPr="00D12EB4">
        <w:rPr>
          <w:rFonts w:ascii="GulimChe" w:eastAsia="GulimChe" w:hAnsi="GulimChe" w:cs="GulimChe"/>
          <w:color w:val="9A4D00"/>
          <w:kern w:val="0"/>
          <w:sz w:val="24"/>
          <w:szCs w:val="24"/>
        </w:rPr>
        <w:t>[above] at (a.north) {(a)};</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\begin</w:t>
      </w:r>
      <w:r w:rsidRPr="00D12EB4">
        <w:rPr>
          <w:rFonts w:ascii="GulimChe" w:eastAsia="GulimChe" w:hAnsi="GulimChe" w:cs="GulimChe"/>
          <w:color w:val="9A4D00"/>
          <w:kern w:val="0"/>
          <w:sz w:val="24"/>
          <w:szCs w:val="24"/>
        </w:rPr>
        <w:t>{axis}[width=</w:t>
      </w:r>
      <w:r w:rsidRPr="00D12EB4">
        <w:rPr>
          <w:rFonts w:ascii="GulimChe" w:eastAsia="GulimChe" w:hAnsi="GulimChe" w:cs="GulimChe"/>
          <w:color w:val="660066"/>
          <w:kern w:val="0"/>
          <w:sz w:val="24"/>
          <w:szCs w:val="24"/>
        </w:rPr>
        <w:t>0.5</w:t>
      </w:r>
      <w:r w:rsidRPr="00D12EB4">
        <w:rPr>
          <w:rFonts w:ascii="GulimChe" w:eastAsia="GulimChe" w:hAnsi="GulimChe" w:cs="GulimChe"/>
          <w:color w:val="006699"/>
          <w:kern w:val="0"/>
          <w:sz w:val="24"/>
          <w:szCs w:val="24"/>
        </w:rPr>
        <w:t>\columnwidth</w:t>
      </w:r>
      <w:r w:rsidRPr="00D12EB4">
        <w:rPr>
          <w:rFonts w:ascii="GulimChe" w:eastAsia="GulimChe" w:hAnsi="GulimChe" w:cs="GulimChe"/>
          <w:color w:val="9A4D00"/>
          <w:kern w:val="0"/>
          <w:sz w:val="24"/>
          <w:szCs w:val="24"/>
        </w:rPr>
        <w:t>, at={(</w:t>
      </w:r>
      <w:r w:rsidRPr="00D12EB4">
        <w:rPr>
          <w:rFonts w:ascii="GulimChe" w:eastAsia="GulimChe" w:hAnsi="GulimChe" w:cs="GulimChe"/>
          <w:color w:val="660066"/>
          <w:kern w:val="0"/>
          <w:sz w:val="24"/>
          <w:szCs w:val="24"/>
        </w:rPr>
        <w:t>0.15</w:t>
      </w:r>
      <w:r w:rsidRPr="00D12EB4">
        <w:rPr>
          <w:rFonts w:ascii="GulimChe" w:eastAsia="GulimChe" w:hAnsi="GulimChe" w:cs="GulimChe"/>
          <w:color w:val="006699"/>
          <w:kern w:val="0"/>
          <w:sz w:val="24"/>
          <w:szCs w:val="24"/>
        </w:rPr>
        <w:t>\columnwidth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 xml:space="preserve"> cm)}, name = b]</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\addplot</w:t>
      </w:r>
      <w:r w:rsidRPr="00D12EB4">
        <w:rPr>
          <w:rFonts w:ascii="GulimChe" w:eastAsia="GulimChe" w:hAnsi="GulimChe" w:cs="GulimChe"/>
          <w:color w:val="9A4D00"/>
          <w:kern w:val="0"/>
          <w:sz w:val="24"/>
          <w:szCs w:val="24"/>
        </w:rPr>
        <w:t>[only marks] table [x=episodes, y=time, col sep=comma] {data/progress</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.csv};</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\end</w:t>
      </w:r>
      <w:r w:rsidRPr="00D12EB4">
        <w:rPr>
          <w:rFonts w:ascii="GulimChe" w:eastAsia="GulimChe" w:hAnsi="GulimChe" w:cs="GulimChe"/>
          <w:color w:val="9A4D00"/>
          <w:kern w:val="0"/>
          <w:sz w:val="24"/>
          <w:szCs w:val="24"/>
        </w:rPr>
        <w:t>{axis}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\node</w:t>
      </w:r>
      <w:r w:rsidRPr="00D12EB4">
        <w:rPr>
          <w:rFonts w:ascii="GulimChe" w:eastAsia="GulimChe" w:hAnsi="GulimChe" w:cs="GulimChe"/>
          <w:color w:val="9A4D00"/>
          <w:kern w:val="0"/>
          <w:sz w:val="24"/>
          <w:szCs w:val="24"/>
        </w:rPr>
        <w:t xml:space="preserve">[above] at (b.north) {(b) From epoch </w:t>
      </w:r>
      <w:r w:rsidRPr="00D12EB4">
        <w:rPr>
          <w:rFonts w:ascii="GulimChe" w:eastAsia="GulimChe" w:hAnsi="GulimChe" w:cs="GulimChe"/>
          <w:color w:val="660066"/>
          <w:kern w:val="0"/>
          <w:sz w:val="24"/>
          <w:szCs w:val="24"/>
        </w:rPr>
        <w:t>78</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{tikzpicture}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\caption</w:t>
      </w:r>
      <w:r w:rsidRPr="00D12EB4">
        <w:rPr>
          <w:rFonts w:ascii="GulimChe" w:eastAsia="GulimChe" w:hAnsi="GulimChe" w:cs="GulimChe"/>
          <w:color w:val="000000"/>
          <w:kern w:val="0"/>
          <w:sz w:val="24"/>
          <w:szCs w:val="24"/>
        </w:rPr>
        <w:t>{Searching time during learning progress}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b/>
          <w:bCs/>
          <w:color w:val="0000CC"/>
          <w:kern w:val="0"/>
          <w:sz w:val="24"/>
          <w:szCs w:val="24"/>
        </w:rPr>
        <w:t>\label{fig3}</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{center}</w:t>
      </w: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{figure}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{figure}[</w:t>
      </w:r>
      <w:r w:rsidRPr="00D12EB4">
        <w:rPr>
          <w:rFonts w:ascii="GulimChe" w:eastAsia="GulimChe" w:hAnsi="GulimChe" w:cs="GulimChe"/>
          <w:color w:val="000000"/>
          <w:kern w:val="0"/>
          <w:sz w:val="24"/>
          <w:szCs w:val="24"/>
          <w:u w:val="single"/>
        </w:rPr>
        <w:t>htb</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{center}</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lastRenderedPageBreak/>
        <w:t xml:space="preserve">  </w:t>
      </w: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{tikzpicture}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\begin</w:t>
      </w:r>
      <w:r w:rsidRPr="00D12EB4">
        <w:rPr>
          <w:rFonts w:ascii="GulimChe" w:eastAsia="GulimChe" w:hAnsi="GulimChe" w:cs="GulimChe"/>
          <w:color w:val="9A4D00"/>
          <w:kern w:val="0"/>
          <w:sz w:val="24"/>
          <w:szCs w:val="24"/>
        </w:rPr>
        <w:t>{axis}[width=</w:t>
      </w:r>
      <w:r w:rsidRPr="00D12EB4">
        <w:rPr>
          <w:rFonts w:ascii="GulimChe" w:eastAsia="GulimChe" w:hAnsi="GulimChe" w:cs="GulimChe"/>
          <w:color w:val="660066"/>
          <w:kern w:val="0"/>
          <w:sz w:val="24"/>
          <w:szCs w:val="24"/>
        </w:rPr>
        <w:t>0.5</w:t>
      </w:r>
      <w:r w:rsidRPr="00D12EB4">
        <w:rPr>
          <w:rFonts w:ascii="GulimChe" w:eastAsia="GulimChe" w:hAnsi="GulimChe" w:cs="GulimChe"/>
          <w:color w:val="006699"/>
          <w:kern w:val="0"/>
          <w:sz w:val="24"/>
          <w:szCs w:val="24"/>
        </w:rPr>
        <w:t>\columnwidth</w:t>
      </w:r>
      <w:r w:rsidRPr="00D12EB4">
        <w:rPr>
          <w:rFonts w:ascii="GulimChe" w:eastAsia="GulimChe" w:hAnsi="GulimChe" w:cs="GulimChe"/>
          <w:color w:val="9A4D00"/>
          <w:kern w:val="0"/>
          <w:sz w:val="24"/>
          <w:szCs w:val="24"/>
        </w:rPr>
        <w:t>, at={(-</w:t>
      </w:r>
      <w:r w:rsidRPr="00D12EB4">
        <w:rPr>
          <w:rFonts w:ascii="GulimChe" w:eastAsia="GulimChe" w:hAnsi="GulimChe" w:cs="GulimChe"/>
          <w:color w:val="660066"/>
          <w:kern w:val="0"/>
          <w:sz w:val="24"/>
          <w:szCs w:val="24"/>
        </w:rPr>
        <w:t>0.1</w:t>
      </w:r>
      <w:r w:rsidRPr="00D12EB4">
        <w:rPr>
          <w:rFonts w:ascii="GulimChe" w:eastAsia="GulimChe" w:hAnsi="GulimChe" w:cs="GulimChe"/>
          <w:color w:val="006699"/>
          <w:kern w:val="0"/>
          <w:sz w:val="24"/>
          <w:szCs w:val="24"/>
        </w:rPr>
        <w:t>\columnwidth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60066"/>
          <w:kern w:val="0"/>
          <w:sz w:val="24"/>
          <w:szCs w:val="24"/>
        </w:rPr>
        <w:t>0</w:t>
      </w:r>
      <w:r w:rsidRPr="00D12EB4">
        <w:rPr>
          <w:rFonts w:ascii="GulimChe" w:eastAsia="GulimChe" w:hAnsi="GulimChe" w:cs="GulimChe"/>
          <w:color w:val="9A4D00"/>
          <w:kern w:val="0"/>
          <w:sz w:val="24"/>
          <w:szCs w:val="24"/>
        </w:rPr>
        <w:t>)}, name = a,</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x label style={ at={(ticklabel* cs:</w:t>
      </w:r>
      <w:r w:rsidRPr="00D12EB4">
        <w:rPr>
          <w:rFonts w:ascii="GulimChe" w:eastAsia="GulimChe" w:hAnsi="GulimChe" w:cs="GulimChe"/>
          <w:color w:val="660066"/>
          <w:kern w:val="0"/>
          <w:sz w:val="24"/>
          <w:szCs w:val="24"/>
        </w:rPr>
        <w:t>0.5</w:t>
      </w:r>
      <w:r w:rsidRPr="00D12EB4">
        <w:rPr>
          <w:rFonts w:ascii="GulimChe" w:eastAsia="GulimChe" w:hAnsi="GulimChe" w:cs="GulimChe"/>
          <w:color w:val="9A4D00"/>
          <w:kern w:val="0"/>
          <w:sz w:val="24"/>
          <w:szCs w:val="24"/>
        </w:rPr>
        <w:t>)},anchor=east},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y label style={ at={(ticklabel* cs:</w:t>
      </w:r>
      <w:r w:rsidRPr="00D12EB4">
        <w:rPr>
          <w:rFonts w:ascii="GulimChe" w:eastAsia="GulimChe" w:hAnsi="GulimChe" w:cs="GulimChe"/>
          <w:color w:val="660066"/>
          <w:kern w:val="0"/>
          <w:sz w:val="24"/>
          <w:szCs w:val="24"/>
        </w:rPr>
        <w:t>0.5</w:t>
      </w:r>
      <w:r w:rsidRPr="00D12EB4">
        <w:rPr>
          <w:rFonts w:ascii="GulimChe" w:eastAsia="GulimChe" w:hAnsi="GulimChe" w:cs="GulimChe"/>
          <w:color w:val="9A4D00"/>
          <w:kern w:val="0"/>
          <w:sz w:val="24"/>
          <w:szCs w:val="24"/>
        </w:rPr>
        <w:t>)},anchor=south},</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xlabel={ </w:t>
      </w:r>
      <w:r w:rsidRPr="00D12EB4">
        <w:rPr>
          <w:rFonts w:ascii="GulimChe" w:eastAsia="GulimChe" w:hAnsi="GulimChe" w:cs="GulimChe"/>
          <w:color w:val="008000"/>
          <w:kern w:val="0"/>
          <w:sz w:val="24"/>
          <w:szCs w:val="24"/>
        </w:rPr>
        <w:t>$epochs$</w:t>
      </w:r>
      <w:r w:rsidRPr="00D12EB4">
        <w:rPr>
          <w:rFonts w:ascii="GulimChe" w:eastAsia="GulimChe" w:hAnsi="GulimChe" w:cs="GulimChe"/>
          <w:color w:val="9A4D00"/>
          <w:kern w:val="0"/>
          <w:sz w:val="24"/>
          <w:szCs w:val="24"/>
        </w:rPr>
        <w:t xml:space="preserve"> },</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ylabel={ time (</w:t>
      </w:r>
      <w:r w:rsidRPr="00D12EB4">
        <w:rPr>
          <w:rFonts w:ascii="GulimChe" w:eastAsia="GulimChe" w:hAnsi="GulimChe" w:cs="GulimChe"/>
          <w:color w:val="008000"/>
          <w:kern w:val="0"/>
          <w:sz w:val="24"/>
          <w:szCs w:val="24"/>
        </w:rPr>
        <w:t>$seconds$</w:t>
      </w:r>
      <w:r w:rsidRPr="00D12EB4">
        <w:rPr>
          <w:rFonts w:ascii="GulimChe" w:eastAsia="GulimChe" w:hAnsi="GulimChe" w:cs="GulimChe"/>
          <w:color w:val="9A4D00"/>
          <w:kern w:val="0"/>
          <w:sz w:val="24"/>
          <w:szCs w:val="24"/>
        </w:rPr>
        <w:t>) }]</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\addplot</w:t>
      </w:r>
      <w:r w:rsidRPr="00D12EB4">
        <w:rPr>
          <w:rFonts w:ascii="GulimChe" w:eastAsia="GulimChe" w:hAnsi="GulimChe" w:cs="GulimChe"/>
          <w:color w:val="9A4D00"/>
          <w:kern w:val="0"/>
          <w:sz w:val="24"/>
          <w:szCs w:val="24"/>
        </w:rPr>
        <w:t>[only marks] table [y=time, col sep=comma] {data/well-trained/progress.csv};</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\end</w:t>
      </w:r>
      <w:r w:rsidRPr="00D12EB4">
        <w:rPr>
          <w:rFonts w:ascii="GulimChe" w:eastAsia="GulimChe" w:hAnsi="GulimChe" w:cs="GulimChe"/>
          <w:color w:val="9A4D00"/>
          <w:kern w:val="0"/>
          <w:sz w:val="24"/>
          <w:szCs w:val="24"/>
        </w:rPr>
        <w:t>{axis}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\node</w:t>
      </w:r>
      <w:r w:rsidRPr="00D12EB4">
        <w:rPr>
          <w:rFonts w:ascii="GulimChe" w:eastAsia="GulimChe" w:hAnsi="GulimChe" w:cs="GulimChe"/>
          <w:color w:val="9A4D00"/>
          <w:kern w:val="0"/>
          <w:sz w:val="24"/>
          <w:szCs w:val="24"/>
        </w:rPr>
        <w:t>[above] at (a.north) {(a)};</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\begin</w:t>
      </w:r>
      <w:r w:rsidRPr="00D12EB4">
        <w:rPr>
          <w:rFonts w:ascii="GulimChe" w:eastAsia="GulimChe" w:hAnsi="GulimChe" w:cs="GulimChe"/>
          <w:color w:val="9A4D00"/>
          <w:kern w:val="0"/>
          <w:sz w:val="24"/>
          <w:szCs w:val="24"/>
        </w:rPr>
        <w:t>{axis}[width=</w:t>
      </w:r>
      <w:r w:rsidRPr="00D12EB4">
        <w:rPr>
          <w:rFonts w:ascii="GulimChe" w:eastAsia="GulimChe" w:hAnsi="GulimChe" w:cs="GulimChe"/>
          <w:color w:val="660066"/>
          <w:kern w:val="0"/>
          <w:sz w:val="24"/>
          <w:szCs w:val="24"/>
        </w:rPr>
        <w:t>0.5</w:t>
      </w:r>
      <w:r w:rsidRPr="00D12EB4">
        <w:rPr>
          <w:rFonts w:ascii="GulimChe" w:eastAsia="GulimChe" w:hAnsi="GulimChe" w:cs="GulimChe"/>
          <w:color w:val="006699"/>
          <w:kern w:val="0"/>
          <w:sz w:val="24"/>
          <w:szCs w:val="24"/>
        </w:rPr>
        <w:t>\columnwidth</w:t>
      </w:r>
      <w:r w:rsidRPr="00D12EB4">
        <w:rPr>
          <w:rFonts w:ascii="GulimChe" w:eastAsia="GulimChe" w:hAnsi="GulimChe" w:cs="GulimChe"/>
          <w:color w:val="9A4D00"/>
          <w:kern w:val="0"/>
          <w:sz w:val="24"/>
          <w:szCs w:val="24"/>
        </w:rPr>
        <w:t>, at={(</w:t>
      </w:r>
      <w:r w:rsidRPr="00D12EB4">
        <w:rPr>
          <w:rFonts w:ascii="GulimChe" w:eastAsia="GulimChe" w:hAnsi="GulimChe" w:cs="GulimChe"/>
          <w:color w:val="660066"/>
          <w:kern w:val="0"/>
          <w:sz w:val="24"/>
          <w:szCs w:val="24"/>
        </w:rPr>
        <w:t>0.5</w:t>
      </w:r>
      <w:r w:rsidRPr="00D12EB4">
        <w:rPr>
          <w:rFonts w:ascii="GulimChe" w:eastAsia="GulimChe" w:hAnsi="GulimChe" w:cs="GulimChe"/>
          <w:color w:val="006699"/>
          <w:kern w:val="0"/>
          <w:sz w:val="24"/>
          <w:szCs w:val="24"/>
        </w:rPr>
        <w:t>\columnwidth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60066"/>
          <w:kern w:val="0"/>
          <w:sz w:val="24"/>
          <w:szCs w:val="24"/>
        </w:rPr>
        <w:t>0</w:t>
      </w:r>
      <w:r w:rsidRPr="00D12EB4">
        <w:rPr>
          <w:rFonts w:ascii="GulimChe" w:eastAsia="GulimChe" w:hAnsi="GulimChe" w:cs="GulimChe"/>
          <w:color w:val="9A4D00"/>
          <w:kern w:val="0"/>
          <w:sz w:val="24"/>
          <w:szCs w:val="24"/>
        </w:rPr>
        <w:t>)}, name = b,</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x label style={ at={(ticklabel* cs:</w:t>
      </w:r>
      <w:r w:rsidRPr="00D12EB4">
        <w:rPr>
          <w:rFonts w:ascii="GulimChe" w:eastAsia="GulimChe" w:hAnsi="GulimChe" w:cs="GulimChe"/>
          <w:color w:val="660066"/>
          <w:kern w:val="0"/>
          <w:sz w:val="24"/>
          <w:szCs w:val="24"/>
        </w:rPr>
        <w:t>0.5</w:t>
      </w:r>
      <w:r w:rsidRPr="00D12EB4">
        <w:rPr>
          <w:rFonts w:ascii="GulimChe" w:eastAsia="GulimChe" w:hAnsi="GulimChe" w:cs="GulimChe"/>
          <w:color w:val="9A4D00"/>
          <w:kern w:val="0"/>
          <w:sz w:val="24"/>
          <w:szCs w:val="24"/>
        </w:rPr>
        <w:t>)},anchor=east},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y label style={ at={(ticklabel* cs:</w:t>
      </w:r>
      <w:r w:rsidRPr="00D12EB4">
        <w:rPr>
          <w:rFonts w:ascii="GulimChe" w:eastAsia="GulimChe" w:hAnsi="GulimChe" w:cs="GulimChe"/>
          <w:color w:val="660066"/>
          <w:kern w:val="0"/>
          <w:sz w:val="24"/>
          <w:szCs w:val="24"/>
        </w:rPr>
        <w:t>0.5</w:t>
      </w:r>
      <w:r w:rsidRPr="00D12EB4">
        <w:rPr>
          <w:rFonts w:ascii="GulimChe" w:eastAsia="GulimChe" w:hAnsi="GulimChe" w:cs="GulimChe"/>
          <w:color w:val="9A4D00"/>
          <w:kern w:val="0"/>
          <w:sz w:val="24"/>
          <w:szCs w:val="24"/>
        </w:rPr>
        <w:t>)},anchor=south},</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xlabel={ iterations },</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ylabel={ error rates }]</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xml:space="preserve"> in {</w:t>
      </w:r>
      <w:r w:rsidRPr="00D12EB4">
        <w:rPr>
          <w:rFonts w:ascii="GulimChe" w:eastAsia="GulimChe" w:hAnsi="GulimChe" w:cs="GulimChe"/>
          <w:color w:val="660066"/>
          <w:kern w:val="0"/>
          <w:sz w:val="24"/>
          <w:szCs w:val="24"/>
        </w:rPr>
        <w:t>510</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60066"/>
          <w:kern w:val="0"/>
          <w:sz w:val="24"/>
          <w:szCs w:val="24"/>
        </w:rPr>
        <w:t>540</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\addplot</w:t>
      </w:r>
      <w:r w:rsidRPr="00D12EB4">
        <w:rPr>
          <w:rFonts w:ascii="GulimChe" w:eastAsia="GulimChe" w:hAnsi="GulimChe" w:cs="GulimChe"/>
          <w:color w:val="9A4D00"/>
          <w:kern w:val="0"/>
          <w:sz w:val="24"/>
          <w:szCs w:val="24"/>
        </w:rPr>
        <w:t>[red] table [x=iterations, y=error, col sep=comma] {data/well-trained/out_</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.csv};</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\end</w:t>
      </w:r>
      <w:r w:rsidRPr="00D12EB4">
        <w:rPr>
          <w:rFonts w:ascii="GulimChe" w:eastAsia="GulimChe" w:hAnsi="GulimChe" w:cs="GulimChe"/>
          <w:color w:val="9A4D00"/>
          <w:kern w:val="0"/>
          <w:sz w:val="24"/>
          <w:szCs w:val="24"/>
        </w:rPr>
        <w:t>{axis}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\node</w:t>
      </w:r>
      <w:r w:rsidRPr="00D12EB4">
        <w:rPr>
          <w:rFonts w:ascii="GulimChe" w:eastAsia="GulimChe" w:hAnsi="GulimChe" w:cs="GulimChe"/>
          <w:color w:val="9A4D00"/>
          <w:kern w:val="0"/>
          <w:sz w:val="24"/>
          <w:szCs w:val="24"/>
        </w:rPr>
        <w:t>[above] at (b.north) {(b)};</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{tikzpicture}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\caption</w:t>
      </w:r>
      <w:r w:rsidRPr="00D12EB4">
        <w:rPr>
          <w:rFonts w:ascii="GulimChe" w:eastAsia="GulimChe" w:hAnsi="GulimChe" w:cs="GulimChe"/>
          <w:color w:val="000000"/>
          <w:kern w:val="0"/>
          <w:sz w:val="24"/>
          <w:szCs w:val="24"/>
        </w:rPr>
        <w:t>{Well-trained network calibration error variation}</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b/>
          <w:bCs/>
          <w:color w:val="0000CC"/>
          <w:kern w:val="0"/>
          <w:sz w:val="24"/>
          <w:szCs w:val="24"/>
        </w:rPr>
        <w:t>\label{fig4}</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{center}</w:t>
      </w: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{figure}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\def\ysep</w:t>
      </w:r>
      <w:r w:rsidRPr="00D12EB4">
        <w:rPr>
          <w:rFonts w:ascii="GulimChe" w:eastAsia="GulimChe" w:hAnsi="GulimChe" w:cs="GulimChe"/>
          <w:color w:val="000000"/>
          <w:kern w:val="0"/>
          <w:sz w:val="24"/>
          <w:szCs w:val="24"/>
        </w:rPr>
        <w:t>{5.0}</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\def\xsep</w:t>
      </w:r>
      <w:r w:rsidRPr="00D12EB4">
        <w:rPr>
          <w:rFonts w:ascii="GulimChe" w:eastAsia="GulimChe" w:hAnsi="GulimChe" w:cs="GulimChe"/>
          <w:color w:val="000000"/>
          <w:kern w:val="0"/>
          <w:sz w:val="24"/>
          <w:szCs w:val="24"/>
        </w:rPr>
        <w:t>{0.35}</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\def\wid</w:t>
      </w:r>
      <w:r w:rsidRPr="00D12EB4">
        <w:rPr>
          <w:rFonts w:ascii="GulimChe" w:eastAsia="GulimChe" w:hAnsi="GulimChe" w:cs="GulimChe"/>
          <w:color w:val="000000"/>
          <w:kern w:val="0"/>
          <w:sz w:val="24"/>
          <w:szCs w:val="24"/>
        </w:rPr>
        <w:t>{0.40</w:t>
      </w:r>
      <w:r w:rsidRPr="00D12EB4">
        <w:rPr>
          <w:rFonts w:ascii="GulimChe" w:eastAsia="GulimChe" w:hAnsi="GulimChe" w:cs="GulimChe"/>
          <w:color w:val="800000"/>
          <w:kern w:val="0"/>
          <w:sz w:val="24"/>
          <w:szCs w:val="24"/>
        </w:rPr>
        <w:t>\columnwidth</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{figure}[</w:t>
      </w:r>
      <w:r w:rsidRPr="00D12EB4">
        <w:rPr>
          <w:rFonts w:ascii="GulimChe" w:eastAsia="GulimChe" w:hAnsi="GulimChe" w:cs="GulimChe"/>
          <w:color w:val="000000"/>
          <w:kern w:val="0"/>
          <w:sz w:val="24"/>
          <w:szCs w:val="24"/>
          <w:u w:val="single"/>
        </w:rPr>
        <w:t>htb</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{center}</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00CC"/>
          <w:kern w:val="0"/>
          <w:sz w:val="24"/>
          <w:szCs w:val="24"/>
        </w:rPr>
        <w:t>\begin</w:t>
      </w:r>
      <w:r w:rsidRPr="00D12EB4">
        <w:rPr>
          <w:rFonts w:ascii="GulimChe" w:eastAsia="GulimChe" w:hAnsi="GulimChe" w:cs="GulimChe"/>
          <w:color w:val="000000"/>
          <w:kern w:val="0"/>
          <w:sz w:val="24"/>
          <w:szCs w:val="24"/>
        </w:rPr>
        <w:t>{tikzpicture}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\begin</w:t>
      </w:r>
      <w:r w:rsidRPr="00D12EB4">
        <w:rPr>
          <w:rFonts w:ascii="GulimChe" w:eastAsia="GulimChe" w:hAnsi="GulimChe" w:cs="GulimChe"/>
          <w:color w:val="9A4D00"/>
          <w:kern w:val="0"/>
          <w:sz w:val="24"/>
          <w:szCs w:val="24"/>
        </w:rPr>
        <w:t>{axis}[width=</w:t>
      </w:r>
      <w:r w:rsidRPr="00D12EB4">
        <w:rPr>
          <w:rFonts w:ascii="GulimChe" w:eastAsia="GulimChe" w:hAnsi="GulimChe" w:cs="GulimChe"/>
          <w:color w:val="006699"/>
          <w:kern w:val="0"/>
          <w:sz w:val="24"/>
          <w:szCs w:val="24"/>
        </w:rPr>
        <w:t>\wid</w:t>
      </w:r>
      <w:r w:rsidRPr="00D12EB4">
        <w:rPr>
          <w:rFonts w:ascii="GulimChe" w:eastAsia="GulimChe" w:hAnsi="GulimChe" w:cs="GulimChe"/>
          <w:color w:val="9A4D00"/>
          <w:kern w:val="0"/>
          <w:sz w:val="24"/>
          <w:szCs w:val="24"/>
        </w:rPr>
        <w:t>, at={(</w:t>
      </w:r>
      <w:r w:rsidRPr="00D12EB4">
        <w:rPr>
          <w:rFonts w:ascii="GulimChe" w:eastAsia="GulimChe" w:hAnsi="GulimChe" w:cs="GulimChe"/>
          <w:color w:val="660066"/>
          <w:kern w:val="0"/>
          <w:sz w:val="24"/>
          <w:szCs w:val="24"/>
        </w:rPr>
        <w:t>0.0</w:t>
      </w:r>
      <w:r w:rsidRPr="00D12EB4">
        <w:rPr>
          <w:rFonts w:ascii="GulimChe" w:eastAsia="GulimChe" w:hAnsi="GulimChe" w:cs="GulimChe"/>
          <w:color w:val="9A4D00"/>
          <w:kern w:val="0"/>
          <w:sz w:val="24"/>
          <w:szCs w:val="24"/>
        </w:rPr>
        <w:t>, -</w:t>
      </w:r>
      <w:r w:rsidRPr="00D12EB4">
        <w:rPr>
          <w:rFonts w:ascii="GulimChe" w:eastAsia="GulimChe" w:hAnsi="GulimChe" w:cs="GulimChe"/>
          <w:color w:val="660066"/>
          <w:kern w:val="0"/>
          <w:sz w:val="24"/>
          <w:szCs w:val="24"/>
        </w:rPr>
        <w:t>0.0</w:t>
      </w:r>
      <w:r w:rsidRPr="00D12EB4">
        <w:rPr>
          <w:rFonts w:ascii="GulimChe" w:eastAsia="GulimChe" w:hAnsi="GulimChe" w:cs="GulimChe"/>
          <w:color w:val="9A4D00"/>
          <w:kern w:val="0"/>
          <w:sz w:val="24"/>
          <w:szCs w:val="24"/>
        </w:rPr>
        <w:t>)}, name=graph</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 xml:space="preserve">, ymax = </w:t>
      </w:r>
      <w:r w:rsidRPr="00D12EB4">
        <w:rPr>
          <w:rFonts w:ascii="GulimChe" w:eastAsia="GulimChe" w:hAnsi="GulimChe" w:cs="GulimChe"/>
          <w:color w:val="660066"/>
          <w:kern w:val="0"/>
          <w:sz w:val="24"/>
          <w:szCs w:val="24"/>
        </w:rPr>
        <w:t>200</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\addplot</w:t>
      </w:r>
      <w:r w:rsidRPr="00D12EB4">
        <w:rPr>
          <w:rFonts w:ascii="GulimChe" w:eastAsia="GulimChe" w:hAnsi="GulimChe" w:cs="GulimChe"/>
          <w:color w:val="9A4D00"/>
          <w:kern w:val="0"/>
          <w:sz w:val="24"/>
          <w:szCs w:val="24"/>
        </w:rPr>
        <w:t>[blue] table [x=iterations, y=error, col sep=comma] {data/out_</w:t>
      </w:r>
      <w:r w:rsidRPr="00D12EB4">
        <w:rPr>
          <w:rFonts w:ascii="GulimChe" w:eastAsia="GulimChe" w:hAnsi="GulimChe" w:cs="GulimChe"/>
          <w:color w:val="660066"/>
          <w:kern w:val="0"/>
          <w:sz w:val="24"/>
          <w:szCs w:val="24"/>
        </w:rPr>
        <w:t>0</w:t>
      </w:r>
      <w:r w:rsidRPr="00D12EB4">
        <w:rPr>
          <w:rFonts w:ascii="GulimChe" w:eastAsia="GulimChe" w:hAnsi="GulimChe" w:cs="GulimChe"/>
          <w:color w:val="9A4D00"/>
          <w:kern w:val="0"/>
          <w:sz w:val="24"/>
          <w:szCs w:val="24"/>
        </w:rPr>
        <w:t>.csv};</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\end</w:t>
      </w:r>
      <w:r w:rsidRPr="00D12EB4">
        <w:rPr>
          <w:rFonts w:ascii="GulimChe" w:eastAsia="GulimChe" w:hAnsi="GulimChe" w:cs="GulimChe"/>
          <w:color w:val="9A4D00"/>
          <w:kern w:val="0"/>
          <w:sz w:val="24"/>
          <w:szCs w:val="24"/>
        </w:rPr>
        <w:t>{axis}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\begin</w:t>
      </w:r>
      <w:r w:rsidRPr="00D12EB4">
        <w:rPr>
          <w:rFonts w:ascii="GulimChe" w:eastAsia="GulimChe" w:hAnsi="GulimChe" w:cs="GulimChe"/>
          <w:color w:val="9A4D00"/>
          <w:kern w:val="0"/>
          <w:sz w:val="24"/>
          <w:szCs w:val="24"/>
        </w:rPr>
        <w:t>{axis}[width=</w:t>
      </w:r>
      <w:r w:rsidRPr="00D12EB4">
        <w:rPr>
          <w:rFonts w:ascii="GulimChe" w:eastAsia="GulimChe" w:hAnsi="GulimChe" w:cs="GulimChe"/>
          <w:color w:val="006699"/>
          <w:kern w:val="0"/>
          <w:sz w:val="24"/>
          <w:szCs w:val="24"/>
        </w:rPr>
        <w:t>\wid</w:t>
      </w:r>
      <w:r w:rsidRPr="00D12EB4">
        <w:rPr>
          <w:rFonts w:ascii="GulimChe" w:eastAsia="GulimChe" w:hAnsi="GulimChe" w:cs="GulimChe"/>
          <w:color w:val="9A4D00"/>
          <w:kern w:val="0"/>
          <w:sz w:val="24"/>
          <w:szCs w:val="24"/>
        </w:rPr>
        <w:t>, at={(</w:t>
      </w:r>
      <w:r w:rsidRPr="00D12EB4">
        <w:rPr>
          <w:rFonts w:ascii="GulimChe" w:eastAsia="GulimChe" w:hAnsi="GulimChe" w:cs="GulimChe"/>
          <w:color w:val="006699"/>
          <w:kern w:val="0"/>
          <w:sz w:val="24"/>
          <w:szCs w:val="24"/>
        </w:rPr>
        <w:t>\xsep\columnwidth</w:t>
      </w:r>
      <w:r w:rsidRPr="00D12EB4">
        <w:rPr>
          <w:rFonts w:ascii="GulimChe" w:eastAsia="GulimChe" w:hAnsi="GulimChe" w:cs="GulimChe"/>
          <w:color w:val="9A4D00"/>
          <w:kern w:val="0"/>
          <w:sz w:val="24"/>
          <w:szCs w:val="24"/>
        </w:rPr>
        <w:t>, -</w:t>
      </w:r>
      <w:r w:rsidRPr="00D12EB4">
        <w:rPr>
          <w:rFonts w:ascii="GulimChe" w:eastAsia="GulimChe" w:hAnsi="GulimChe" w:cs="GulimChe"/>
          <w:color w:val="660066"/>
          <w:kern w:val="0"/>
          <w:sz w:val="24"/>
          <w:szCs w:val="24"/>
        </w:rPr>
        <w:t>0.0</w:t>
      </w:r>
      <w:r w:rsidRPr="00D12EB4">
        <w:rPr>
          <w:rFonts w:ascii="GulimChe" w:eastAsia="GulimChe" w:hAnsi="GulimChe" w:cs="GulimChe"/>
          <w:color w:val="9A4D00"/>
          <w:kern w:val="0"/>
          <w:sz w:val="24"/>
          <w:szCs w:val="24"/>
        </w:rPr>
        <w:t>)}, name=graph</w:t>
      </w:r>
      <w:r w:rsidRPr="00D12EB4">
        <w:rPr>
          <w:rFonts w:ascii="GulimChe" w:eastAsia="GulimChe" w:hAnsi="GulimChe" w:cs="GulimChe"/>
          <w:color w:val="660066"/>
          <w:kern w:val="0"/>
          <w:sz w:val="24"/>
          <w:szCs w:val="24"/>
        </w:rPr>
        <w:t>2</w:t>
      </w:r>
      <w:r w:rsidRPr="00D12EB4">
        <w:rPr>
          <w:rFonts w:ascii="GulimChe" w:eastAsia="GulimChe" w:hAnsi="GulimChe" w:cs="GulimChe"/>
          <w:color w:val="9A4D00"/>
          <w:kern w:val="0"/>
          <w:sz w:val="24"/>
          <w:szCs w:val="24"/>
        </w:rPr>
        <w:t xml:space="preserve">, ymax = </w:t>
      </w:r>
      <w:r w:rsidRPr="00D12EB4">
        <w:rPr>
          <w:rFonts w:ascii="GulimChe" w:eastAsia="GulimChe" w:hAnsi="GulimChe" w:cs="GulimChe"/>
          <w:color w:val="660066"/>
          <w:kern w:val="0"/>
          <w:sz w:val="24"/>
          <w:szCs w:val="24"/>
        </w:rPr>
        <w:t>200</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lastRenderedPageBreak/>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xml:space="preserve"> in {</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10</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\addplot</w:t>
      </w:r>
      <w:r w:rsidRPr="00D12EB4">
        <w:rPr>
          <w:rFonts w:ascii="GulimChe" w:eastAsia="GulimChe" w:hAnsi="GulimChe" w:cs="GulimChe"/>
          <w:color w:val="9A4D00"/>
          <w:kern w:val="0"/>
          <w:sz w:val="24"/>
          <w:szCs w:val="24"/>
        </w:rPr>
        <w:t>[blue] table [x=iterations, y=error, col sep=comma] {data/out_</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.csv};</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\end</w:t>
      </w:r>
      <w:r w:rsidRPr="00D12EB4">
        <w:rPr>
          <w:rFonts w:ascii="GulimChe" w:eastAsia="GulimChe" w:hAnsi="GulimChe" w:cs="GulimChe"/>
          <w:color w:val="9A4D00"/>
          <w:kern w:val="0"/>
          <w:sz w:val="24"/>
          <w:szCs w:val="24"/>
        </w:rPr>
        <w:t>{axis}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\begin</w:t>
      </w:r>
      <w:r w:rsidRPr="00D12EB4">
        <w:rPr>
          <w:rFonts w:ascii="GulimChe" w:eastAsia="GulimChe" w:hAnsi="GulimChe" w:cs="GulimChe"/>
          <w:color w:val="9A4D00"/>
          <w:kern w:val="0"/>
          <w:sz w:val="24"/>
          <w:szCs w:val="24"/>
        </w:rPr>
        <w:t>{axis}[width=</w:t>
      </w:r>
      <w:r w:rsidRPr="00D12EB4">
        <w:rPr>
          <w:rFonts w:ascii="GulimChe" w:eastAsia="GulimChe" w:hAnsi="GulimChe" w:cs="GulimChe"/>
          <w:color w:val="006699"/>
          <w:kern w:val="0"/>
          <w:sz w:val="24"/>
          <w:szCs w:val="24"/>
        </w:rPr>
        <w:t>\wid</w:t>
      </w:r>
      <w:r w:rsidRPr="00D12EB4">
        <w:rPr>
          <w:rFonts w:ascii="GulimChe" w:eastAsia="GulimChe" w:hAnsi="GulimChe" w:cs="GulimChe"/>
          <w:color w:val="9A4D00"/>
          <w:kern w:val="0"/>
          <w:sz w:val="24"/>
          <w:szCs w:val="24"/>
        </w:rPr>
        <w:t>, at={(</w:t>
      </w:r>
      <w:r w:rsidRPr="00D12EB4">
        <w:rPr>
          <w:rFonts w:ascii="GulimChe" w:eastAsia="GulimChe" w:hAnsi="GulimChe" w:cs="GulimChe"/>
          <w:color w:val="006699"/>
          <w:kern w:val="0"/>
          <w:sz w:val="24"/>
          <w:szCs w:val="24"/>
        </w:rPr>
        <w:t>\xsep</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2</w:t>
      </w:r>
      <w:r w:rsidRPr="00D12EB4">
        <w:rPr>
          <w:rFonts w:ascii="GulimChe" w:eastAsia="GulimChe" w:hAnsi="GulimChe" w:cs="GulimChe"/>
          <w:color w:val="006699"/>
          <w:kern w:val="0"/>
          <w:sz w:val="24"/>
          <w:szCs w:val="24"/>
        </w:rPr>
        <w:t>\columnwidth</w:t>
      </w:r>
      <w:r w:rsidRPr="00D12EB4">
        <w:rPr>
          <w:rFonts w:ascii="GulimChe" w:eastAsia="GulimChe" w:hAnsi="GulimChe" w:cs="GulimChe"/>
          <w:color w:val="9A4D00"/>
          <w:kern w:val="0"/>
          <w:sz w:val="24"/>
          <w:szCs w:val="24"/>
        </w:rPr>
        <w:t>, -</w:t>
      </w:r>
      <w:r w:rsidRPr="00D12EB4">
        <w:rPr>
          <w:rFonts w:ascii="GulimChe" w:eastAsia="GulimChe" w:hAnsi="GulimChe" w:cs="GulimChe"/>
          <w:color w:val="660066"/>
          <w:kern w:val="0"/>
          <w:sz w:val="24"/>
          <w:szCs w:val="24"/>
        </w:rPr>
        <w:t>0.0</w:t>
      </w:r>
      <w:r w:rsidRPr="00D12EB4">
        <w:rPr>
          <w:rFonts w:ascii="GulimChe" w:eastAsia="GulimChe" w:hAnsi="GulimChe" w:cs="GulimChe"/>
          <w:color w:val="9A4D00"/>
          <w:kern w:val="0"/>
          <w:sz w:val="24"/>
          <w:szCs w:val="24"/>
        </w:rPr>
        <w:t>)}, name=graph</w:t>
      </w:r>
      <w:r w:rsidRPr="00D12EB4">
        <w:rPr>
          <w:rFonts w:ascii="GulimChe" w:eastAsia="GulimChe" w:hAnsi="GulimChe" w:cs="GulimChe"/>
          <w:color w:val="660066"/>
          <w:kern w:val="0"/>
          <w:sz w:val="24"/>
          <w:szCs w:val="24"/>
        </w:rPr>
        <w:t>3</w:t>
      </w:r>
      <w:r w:rsidRPr="00D12EB4">
        <w:rPr>
          <w:rFonts w:ascii="GulimChe" w:eastAsia="GulimChe" w:hAnsi="GulimChe" w:cs="GulimChe"/>
          <w:color w:val="9A4D00"/>
          <w:kern w:val="0"/>
          <w:sz w:val="24"/>
          <w:szCs w:val="24"/>
        </w:rPr>
        <w:t xml:space="preserve">, ymax = </w:t>
      </w:r>
      <w:r w:rsidRPr="00D12EB4">
        <w:rPr>
          <w:rFonts w:ascii="GulimChe" w:eastAsia="GulimChe" w:hAnsi="GulimChe" w:cs="GulimChe"/>
          <w:color w:val="660066"/>
          <w:kern w:val="0"/>
          <w:sz w:val="24"/>
          <w:szCs w:val="24"/>
        </w:rPr>
        <w:t>200</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xml:space="preserve"> in {</w:t>
      </w:r>
      <w:r w:rsidRPr="00D12EB4">
        <w:rPr>
          <w:rFonts w:ascii="GulimChe" w:eastAsia="GulimChe" w:hAnsi="GulimChe" w:cs="GulimChe"/>
          <w:color w:val="660066"/>
          <w:kern w:val="0"/>
          <w:sz w:val="24"/>
          <w:szCs w:val="24"/>
        </w:rPr>
        <w:t>11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110</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\addplot</w:t>
      </w:r>
      <w:r w:rsidRPr="00D12EB4">
        <w:rPr>
          <w:rFonts w:ascii="GulimChe" w:eastAsia="GulimChe" w:hAnsi="GulimChe" w:cs="GulimChe"/>
          <w:color w:val="9A4D00"/>
          <w:kern w:val="0"/>
          <w:sz w:val="24"/>
          <w:szCs w:val="24"/>
        </w:rPr>
        <w:t>[blue] table [x=iterations, y=error, col sep=comma] {data/out_</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.csv};</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\end</w:t>
      </w:r>
      <w:r w:rsidRPr="00D12EB4">
        <w:rPr>
          <w:rFonts w:ascii="GulimChe" w:eastAsia="GulimChe" w:hAnsi="GulimChe" w:cs="GulimChe"/>
          <w:color w:val="9A4D00"/>
          <w:kern w:val="0"/>
          <w:sz w:val="24"/>
          <w:szCs w:val="24"/>
        </w:rPr>
        <w:t>{axis}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\begin</w:t>
      </w:r>
      <w:r w:rsidRPr="00D12EB4">
        <w:rPr>
          <w:rFonts w:ascii="GulimChe" w:eastAsia="GulimChe" w:hAnsi="GulimChe" w:cs="GulimChe"/>
          <w:color w:val="9A4D00"/>
          <w:kern w:val="0"/>
          <w:sz w:val="24"/>
          <w:szCs w:val="24"/>
        </w:rPr>
        <w:t>{axis}[width=</w:t>
      </w:r>
      <w:r w:rsidRPr="00D12EB4">
        <w:rPr>
          <w:rFonts w:ascii="GulimChe" w:eastAsia="GulimChe" w:hAnsi="GulimChe" w:cs="GulimChe"/>
          <w:color w:val="006699"/>
          <w:kern w:val="0"/>
          <w:sz w:val="24"/>
          <w:szCs w:val="24"/>
        </w:rPr>
        <w:t>\wid</w:t>
      </w:r>
      <w:r w:rsidRPr="00D12EB4">
        <w:rPr>
          <w:rFonts w:ascii="GulimChe" w:eastAsia="GulimChe" w:hAnsi="GulimChe" w:cs="GulimChe"/>
          <w:color w:val="9A4D00"/>
          <w:kern w:val="0"/>
          <w:sz w:val="24"/>
          <w:szCs w:val="24"/>
        </w:rPr>
        <w:t>, at={(</w:t>
      </w:r>
      <w:r w:rsidRPr="00D12EB4">
        <w:rPr>
          <w:rFonts w:ascii="GulimChe" w:eastAsia="GulimChe" w:hAnsi="GulimChe" w:cs="GulimChe"/>
          <w:color w:val="660066"/>
          <w:kern w:val="0"/>
          <w:sz w:val="24"/>
          <w:szCs w:val="24"/>
        </w:rPr>
        <w:t>0.0</w:t>
      </w:r>
      <w:r w:rsidRPr="00D12EB4">
        <w:rPr>
          <w:rFonts w:ascii="GulimChe" w:eastAsia="GulimChe" w:hAnsi="GulimChe" w:cs="GulimChe"/>
          <w:color w:val="006699"/>
          <w:kern w:val="0"/>
          <w:sz w:val="24"/>
          <w:szCs w:val="24"/>
        </w:rPr>
        <w:t>\columnwidth</w:t>
      </w:r>
      <w:r w:rsidRPr="00D12EB4">
        <w:rPr>
          <w:rFonts w:ascii="GulimChe" w:eastAsia="GulimChe" w:hAnsi="GulimChe" w:cs="GulimChe"/>
          <w:color w:val="9A4D00"/>
          <w:kern w:val="0"/>
          <w:sz w:val="24"/>
          <w:szCs w:val="24"/>
        </w:rPr>
        <w:t>, -</w:t>
      </w:r>
      <w:r w:rsidRPr="00D12EB4">
        <w:rPr>
          <w:rFonts w:ascii="GulimChe" w:eastAsia="GulimChe" w:hAnsi="GulimChe" w:cs="GulimChe"/>
          <w:color w:val="006699"/>
          <w:kern w:val="0"/>
          <w:sz w:val="24"/>
          <w:szCs w:val="24"/>
        </w:rPr>
        <w:t>\ysep</w:t>
      </w:r>
      <w:r w:rsidRPr="00D12EB4">
        <w:rPr>
          <w:rFonts w:ascii="GulimChe" w:eastAsia="GulimChe" w:hAnsi="GulimChe" w:cs="GulimChe"/>
          <w:color w:val="9A4D00"/>
          <w:kern w:val="0"/>
          <w:sz w:val="24"/>
          <w:szCs w:val="24"/>
        </w:rPr>
        <w:t xml:space="preserve"> cm)}, name=graph</w:t>
      </w:r>
      <w:r w:rsidRPr="00D12EB4">
        <w:rPr>
          <w:rFonts w:ascii="GulimChe" w:eastAsia="GulimChe" w:hAnsi="GulimChe" w:cs="GulimChe"/>
          <w:color w:val="660066"/>
          <w:kern w:val="0"/>
          <w:sz w:val="24"/>
          <w:szCs w:val="24"/>
        </w:rPr>
        <w:t>4</w:t>
      </w:r>
      <w:r w:rsidRPr="00D12EB4">
        <w:rPr>
          <w:rFonts w:ascii="GulimChe" w:eastAsia="GulimChe" w:hAnsi="GulimChe" w:cs="GulimChe"/>
          <w:color w:val="9A4D00"/>
          <w:kern w:val="0"/>
          <w:sz w:val="24"/>
          <w:szCs w:val="24"/>
        </w:rPr>
        <w:t xml:space="preserve">, ymax = </w:t>
      </w:r>
      <w:r w:rsidRPr="00D12EB4">
        <w:rPr>
          <w:rFonts w:ascii="GulimChe" w:eastAsia="GulimChe" w:hAnsi="GulimChe" w:cs="GulimChe"/>
          <w:color w:val="660066"/>
          <w:kern w:val="0"/>
          <w:sz w:val="24"/>
          <w:szCs w:val="24"/>
        </w:rPr>
        <w:t>200</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xml:space="preserve"> in {</w:t>
      </w:r>
      <w:r w:rsidRPr="00D12EB4">
        <w:rPr>
          <w:rFonts w:ascii="GulimChe" w:eastAsia="GulimChe" w:hAnsi="GulimChe" w:cs="GulimChe"/>
          <w:color w:val="660066"/>
          <w:kern w:val="0"/>
          <w:sz w:val="24"/>
          <w:szCs w:val="24"/>
        </w:rPr>
        <w:t>111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200</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\addplot</w:t>
      </w:r>
      <w:r w:rsidRPr="00D12EB4">
        <w:rPr>
          <w:rFonts w:ascii="GulimChe" w:eastAsia="GulimChe" w:hAnsi="GulimChe" w:cs="GulimChe"/>
          <w:color w:val="9A4D00"/>
          <w:kern w:val="0"/>
          <w:sz w:val="24"/>
          <w:szCs w:val="24"/>
        </w:rPr>
        <w:t>[blue] table [x=iterations, y=error, col sep=comma] {data/out_</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.csv};</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\end</w:t>
      </w:r>
      <w:r w:rsidRPr="00D12EB4">
        <w:rPr>
          <w:rFonts w:ascii="GulimChe" w:eastAsia="GulimChe" w:hAnsi="GulimChe" w:cs="GulimChe"/>
          <w:color w:val="9A4D00"/>
          <w:kern w:val="0"/>
          <w:sz w:val="24"/>
          <w:szCs w:val="24"/>
        </w:rPr>
        <w:t>{axis}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\begin{axis}[width=0.4\columnwidth, at={(\xsep\columnwidth, -\ysep cm)}, name=graph5, ymax = 200]</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\foreach \i in {201,...,250}</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\addplot[blue] table [x=iterations, y=error, col sep=comma] {data/out_\i.csv};</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\end{axis}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\begin{axis}[width=0.4\columnwidth, at={(\xsep*2\columnwidth, -\ysep cm)}, name=graph6, ymax = 200]</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\foreach \i in {251,...,300}</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\addplot[blue] table [x=iterations, y=error, col sep=comma] {data/out_\i.csv};</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\end{axis}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\begin{axis}[width=0.4\columnwidth, at={(0.0\columnwidth, -\ysep*2 cm)}, name=graph7, ymax = 200]</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\foreach \i in {301,...,350}</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lastRenderedPageBreak/>
        <w:t xml:space="preserve">    </w:t>
      </w:r>
      <w:r w:rsidRPr="00D12EB4">
        <w:rPr>
          <w:rFonts w:ascii="GulimChe" w:eastAsia="GulimChe" w:hAnsi="GulimChe" w:cs="GulimChe"/>
          <w:color w:val="606060"/>
          <w:kern w:val="0"/>
          <w:sz w:val="24"/>
          <w:szCs w:val="24"/>
        </w:rPr>
        <w:t>%     \addplot[blue] table [x=iterations, y=error, col sep=comma] {data/out_\i.csv};</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\end{axis}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\begin</w:t>
      </w:r>
      <w:r w:rsidRPr="00D12EB4">
        <w:rPr>
          <w:rFonts w:ascii="GulimChe" w:eastAsia="GulimChe" w:hAnsi="GulimChe" w:cs="GulimChe"/>
          <w:color w:val="9A4D00"/>
          <w:kern w:val="0"/>
          <w:sz w:val="24"/>
          <w:szCs w:val="24"/>
        </w:rPr>
        <w:t>{axis}[width=</w:t>
      </w:r>
      <w:r w:rsidRPr="00D12EB4">
        <w:rPr>
          <w:rFonts w:ascii="GulimChe" w:eastAsia="GulimChe" w:hAnsi="GulimChe" w:cs="GulimChe"/>
          <w:color w:val="006699"/>
          <w:kern w:val="0"/>
          <w:sz w:val="24"/>
          <w:szCs w:val="24"/>
        </w:rPr>
        <w:t>\wid</w:t>
      </w:r>
      <w:r w:rsidRPr="00D12EB4">
        <w:rPr>
          <w:rFonts w:ascii="GulimChe" w:eastAsia="GulimChe" w:hAnsi="GulimChe" w:cs="GulimChe"/>
          <w:color w:val="9A4D00"/>
          <w:kern w:val="0"/>
          <w:sz w:val="24"/>
          <w:szCs w:val="24"/>
        </w:rPr>
        <w:t>, at={(</w:t>
      </w:r>
      <w:r w:rsidRPr="00D12EB4">
        <w:rPr>
          <w:rFonts w:ascii="GulimChe" w:eastAsia="GulimChe" w:hAnsi="GulimChe" w:cs="GulimChe"/>
          <w:color w:val="006699"/>
          <w:kern w:val="0"/>
          <w:sz w:val="24"/>
          <w:szCs w:val="24"/>
        </w:rPr>
        <w:t>\xsep\columnwidth</w:t>
      </w:r>
      <w:r w:rsidRPr="00D12EB4">
        <w:rPr>
          <w:rFonts w:ascii="GulimChe" w:eastAsia="GulimChe" w:hAnsi="GulimChe" w:cs="GulimChe"/>
          <w:color w:val="9A4D00"/>
          <w:kern w:val="0"/>
          <w:sz w:val="24"/>
          <w:szCs w:val="24"/>
        </w:rPr>
        <w:t>, -</w:t>
      </w:r>
      <w:r w:rsidRPr="00D12EB4">
        <w:rPr>
          <w:rFonts w:ascii="GulimChe" w:eastAsia="GulimChe" w:hAnsi="GulimChe" w:cs="GulimChe"/>
          <w:color w:val="006699"/>
          <w:kern w:val="0"/>
          <w:sz w:val="24"/>
          <w:szCs w:val="24"/>
        </w:rPr>
        <w:t>\ysep</w:t>
      </w:r>
      <w:r w:rsidRPr="00D12EB4">
        <w:rPr>
          <w:rFonts w:ascii="GulimChe" w:eastAsia="GulimChe" w:hAnsi="GulimChe" w:cs="GulimChe"/>
          <w:color w:val="9A4D00"/>
          <w:kern w:val="0"/>
          <w:sz w:val="24"/>
          <w:szCs w:val="24"/>
        </w:rPr>
        <w:t xml:space="preserve"> cm)}, name=graph</w:t>
      </w:r>
      <w:r w:rsidRPr="00D12EB4">
        <w:rPr>
          <w:rFonts w:ascii="GulimChe" w:eastAsia="GulimChe" w:hAnsi="GulimChe" w:cs="GulimChe"/>
          <w:color w:val="660066"/>
          <w:kern w:val="0"/>
          <w:sz w:val="24"/>
          <w:szCs w:val="24"/>
        </w:rPr>
        <w:t>5</w:t>
      </w:r>
      <w:r w:rsidRPr="00D12EB4">
        <w:rPr>
          <w:rFonts w:ascii="GulimChe" w:eastAsia="GulimChe" w:hAnsi="GulimChe" w:cs="GulimChe"/>
          <w:color w:val="9A4D00"/>
          <w:kern w:val="0"/>
          <w:sz w:val="24"/>
          <w:szCs w:val="24"/>
        </w:rPr>
        <w:t xml:space="preserve">, ymax = </w:t>
      </w:r>
      <w:r w:rsidRPr="00D12EB4">
        <w:rPr>
          <w:rFonts w:ascii="GulimChe" w:eastAsia="GulimChe" w:hAnsi="GulimChe" w:cs="GulimChe"/>
          <w:color w:val="660066"/>
          <w:kern w:val="0"/>
          <w:sz w:val="24"/>
          <w:szCs w:val="24"/>
        </w:rPr>
        <w:t>200</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xml:space="preserve"> in {</w:t>
      </w:r>
      <w:r w:rsidRPr="00D12EB4">
        <w:rPr>
          <w:rFonts w:ascii="GulimChe" w:eastAsia="GulimChe" w:hAnsi="GulimChe" w:cs="GulimChe"/>
          <w:color w:val="660066"/>
          <w:kern w:val="0"/>
          <w:sz w:val="24"/>
          <w:szCs w:val="24"/>
        </w:rPr>
        <w:t>351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400</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\addplot</w:t>
      </w:r>
      <w:r w:rsidRPr="00D12EB4">
        <w:rPr>
          <w:rFonts w:ascii="GulimChe" w:eastAsia="GulimChe" w:hAnsi="GulimChe" w:cs="GulimChe"/>
          <w:color w:val="9A4D00"/>
          <w:kern w:val="0"/>
          <w:sz w:val="24"/>
          <w:szCs w:val="24"/>
        </w:rPr>
        <w:t>[blue] table [x=iterations, y=error, col sep=comma] {data/out_</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.csv};</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\end</w:t>
      </w:r>
      <w:r w:rsidRPr="00D12EB4">
        <w:rPr>
          <w:rFonts w:ascii="GulimChe" w:eastAsia="GulimChe" w:hAnsi="GulimChe" w:cs="GulimChe"/>
          <w:color w:val="9A4D00"/>
          <w:kern w:val="0"/>
          <w:sz w:val="24"/>
          <w:szCs w:val="24"/>
        </w:rPr>
        <w:t>{axis}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\begin{axis}[width=0.4\columnwidth, at={(\xsep*2\columnwidth, -\ysep*2 cm)}, name=graph9, ymax = 200]</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\foreach \i in {401,...,450}</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\addplot[blue] table [x=iterations, y=error, col sep=comma] {data/out_\i.csv};</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\end{axis}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\begin{axis}[width=0.4\columnwidth, at={(0.0\columnwidth, -\ysep*3 cm)}, name=graph10, ymax = 200]</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\foreach \i in {451,...,500}</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\addplot[blue] table [x=iterations, y=error, col sep=comma] {data/out_\i.csv};</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\end{axis}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\begin{axis}[width=0.4\columnwidth, at={(\xsep\columnwidth, -\ysep*3 cm)}, name=graph11, ymax = 200]</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\foreach \i in {501,...,540}</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\addplot[blue] table [x=iterations, y=error, col sep=comma] {data/out_\i.csv};</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 \end{axis}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\begin</w:t>
      </w:r>
      <w:r w:rsidRPr="00D12EB4">
        <w:rPr>
          <w:rFonts w:ascii="GulimChe" w:eastAsia="GulimChe" w:hAnsi="GulimChe" w:cs="GulimChe"/>
          <w:color w:val="9A4D00"/>
          <w:kern w:val="0"/>
          <w:sz w:val="24"/>
          <w:szCs w:val="24"/>
        </w:rPr>
        <w:t>{axis}[width=</w:t>
      </w:r>
      <w:r w:rsidRPr="00D12EB4">
        <w:rPr>
          <w:rFonts w:ascii="GulimChe" w:eastAsia="GulimChe" w:hAnsi="GulimChe" w:cs="GulimChe"/>
          <w:color w:val="660066"/>
          <w:kern w:val="0"/>
          <w:sz w:val="24"/>
          <w:szCs w:val="24"/>
        </w:rPr>
        <w:t>0.4</w:t>
      </w:r>
      <w:r w:rsidRPr="00D12EB4">
        <w:rPr>
          <w:rFonts w:ascii="GulimChe" w:eastAsia="GulimChe" w:hAnsi="GulimChe" w:cs="GulimChe"/>
          <w:color w:val="006699"/>
          <w:kern w:val="0"/>
          <w:sz w:val="24"/>
          <w:szCs w:val="24"/>
        </w:rPr>
        <w:t>\columnwidth</w:t>
      </w:r>
      <w:r w:rsidRPr="00D12EB4">
        <w:rPr>
          <w:rFonts w:ascii="GulimChe" w:eastAsia="GulimChe" w:hAnsi="GulimChe" w:cs="GulimChe"/>
          <w:color w:val="9A4D00"/>
          <w:kern w:val="0"/>
          <w:sz w:val="24"/>
          <w:szCs w:val="24"/>
        </w:rPr>
        <w:t>, at={(</w:t>
      </w:r>
      <w:r w:rsidRPr="00D12EB4">
        <w:rPr>
          <w:rFonts w:ascii="GulimChe" w:eastAsia="GulimChe" w:hAnsi="GulimChe" w:cs="GulimChe"/>
          <w:color w:val="006699"/>
          <w:kern w:val="0"/>
          <w:sz w:val="24"/>
          <w:szCs w:val="24"/>
        </w:rPr>
        <w:t>\xsep</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2</w:t>
      </w:r>
      <w:r w:rsidRPr="00D12EB4">
        <w:rPr>
          <w:rFonts w:ascii="GulimChe" w:eastAsia="GulimChe" w:hAnsi="GulimChe" w:cs="GulimChe"/>
          <w:color w:val="006699"/>
          <w:kern w:val="0"/>
          <w:sz w:val="24"/>
          <w:szCs w:val="24"/>
        </w:rPr>
        <w:t>\columnwidth</w:t>
      </w:r>
      <w:r w:rsidRPr="00D12EB4">
        <w:rPr>
          <w:rFonts w:ascii="GulimChe" w:eastAsia="GulimChe" w:hAnsi="GulimChe" w:cs="GulimChe"/>
          <w:color w:val="9A4D00"/>
          <w:kern w:val="0"/>
          <w:sz w:val="24"/>
          <w:szCs w:val="24"/>
        </w:rPr>
        <w:t>, -</w:t>
      </w:r>
      <w:r w:rsidRPr="00D12EB4">
        <w:rPr>
          <w:rFonts w:ascii="GulimChe" w:eastAsia="GulimChe" w:hAnsi="GulimChe" w:cs="GulimChe"/>
          <w:color w:val="006699"/>
          <w:kern w:val="0"/>
          <w:sz w:val="24"/>
          <w:szCs w:val="24"/>
        </w:rPr>
        <w:t>\ysep</w:t>
      </w:r>
      <w:r w:rsidRPr="00D12EB4">
        <w:rPr>
          <w:rFonts w:ascii="GulimChe" w:eastAsia="GulimChe" w:hAnsi="GulimChe" w:cs="GulimChe"/>
          <w:color w:val="9A4D00"/>
          <w:kern w:val="0"/>
          <w:sz w:val="24"/>
          <w:szCs w:val="24"/>
        </w:rPr>
        <w:t xml:space="preserve"> cm)}, name=graph</w:t>
      </w:r>
      <w:r w:rsidRPr="00D12EB4">
        <w:rPr>
          <w:rFonts w:ascii="GulimChe" w:eastAsia="GulimChe" w:hAnsi="GulimChe" w:cs="GulimChe"/>
          <w:color w:val="660066"/>
          <w:kern w:val="0"/>
          <w:sz w:val="24"/>
          <w:szCs w:val="24"/>
        </w:rPr>
        <w:t>6</w:t>
      </w:r>
      <w:r w:rsidRPr="00D12EB4">
        <w:rPr>
          <w:rFonts w:ascii="GulimChe" w:eastAsia="GulimChe" w:hAnsi="GulimChe" w:cs="GulimChe"/>
          <w:color w:val="9A4D00"/>
          <w:kern w:val="0"/>
          <w:sz w:val="24"/>
          <w:szCs w:val="24"/>
        </w:rPr>
        <w:t xml:space="preserve">, ymax = </w:t>
      </w:r>
      <w:r w:rsidRPr="00D12EB4">
        <w:rPr>
          <w:rFonts w:ascii="GulimChe" w:eastAsia="GulimChe" w:hAnsi="GulimChe" w:cs="GulimChe"/>
          <w:color w:val="660066"/>
          <w:kern w:val="0"/>
          <w:sz w:val="24"/>
          <w:szCs w:val="24"/>
        </w:rPr>
        <w:t>200</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xml:space="preserve"> in {</w:t>
      </w:r>
      <w:r w:rsidRPr="00D12EB4">
        <w:rPr>
          <w:rFonts w:ascii="GulimChe" w:eastAsia="GulimChe" w:hAnsi="GulimChe" w:cs="GulimChe"/>
          <w:color w:val="660066"/>
          <w:kern w:val="0"/>
          <w:sz w:val="24"/>
          <w:szCs w:val="24"/>
        </w:rPr>
        <w:t>541</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545</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lastRenderedPageBreak/>
        <w:t xml:space="preserve">        </w:t>
      </w:r>
      <w:r w:rsidRPr="00D12EB4">
        <w:rPr>
          <w:rFonts w:ascii="GulimChe" w:eastAsia="GulimChe" w:hAnsi="GulimChe" w:cs="GulimChe"/>
          <w:color w:val="006699"/>
          <w:kern w:val="0"/>
          <w:sz w:val="24"/>
          <w:szCs w:val="24"/>
        </w:rPr>
        <w:t>\addplot</w:t>
      </w:r>
      <w:r w:rsidRPr="00D12EB4">
        <w:rPr>
          <w:rFonts w:ascii="GulimChe" w:eastAsia="GulimChe" w:hAnsi="GulimChe" w:cs="GulimChe"/>
          <w:color w:val="9A4D00"/>
          <w:kern w:val="0"/>
          <w:sz w:val="24"/>
          <w:szCs w:val="24"/>
        </w:rPr>
        <w:t>[red] table [x=iterations, y=error, col sep=comma] {data/out_</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.csv};</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\end</w:t>
      </w:r>
      <w:r w:rsidRPr="00D12EB4">
        <w:rPr>
          <w:rFonts w:ascii="GulimChe" w:eastAsia="GulimChe" w:hAnsi="GulimChe" w:cs="GulimChe"/>
          <w:color w:val="9A4D00"/>
          <w:kern w:val="0"/>
          <w:sz w:val="24"/>
          <w:szCs w:val="24"/>
        </w:rPr>
        <w:t>{axis}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06060"/>
          <w:kern w:val="0"/>
          <w:sz w:val="24"/>
          <w:szCs w:val="24"/>
        </w:rPr>
        <w:t>%Add Description</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\foreach</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\l</w:t>
      </w:r>
      <w:r w:rsidRPr="00D12EB4">
        <w:rPr>
          <w:rFonts w:ascii="GulimChe" w:eastAsia="GulimChe" w:hAnsi="GulimChe" w:cs="GulimChe"/>
          <w:color w:val="9A4D00"/>
          <w:kern w:val="0"/>
          <w:sz w:val="24"/>
          <w:szCs w:val="24"/>
        </w:rPr>
        <w:t xml:space="preserve"> [count=</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in {</w:t>
      </w:r>
      <w:r w:rsidRPr="00D12EB4">
        <w:rPr>
          <w:rFonts w:ascii="GulimChe" w:eastAsia="GulimChe" w:hAnsi="GulimChe" w:cs="GulimChe"/>
          <w:color w:val="660066"/>
          <w:kern w:val="0"/>
          <w:sz w:val="24"/>
          <w:szCs w:val="24"/>
        </w:rPr>
        <w:t>0</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1</w:t>
      </w:r>
      <w:r w:rsidRPr="00D12EB4">
        <w:rPr>
          <w:rFonts w:ascii="GulimChe" w:eastAsia="GulimChe" w:hAnsi="GulimChe" w:cs="GulimChe"/>
          <w:color w:val="9A4D00"/>
          <w:kern w:val="0"/>
          <w:sz w:val="24"/>
          <w:szCs w:val="24"/>
        </w:rPr>
        <w:t>-</w:t>
      </w:r>
      <w:ins w:id="559" w:author="Author" w:date="2017-06-01T18:37:00Z">
        <w:r w:rsidR="00E52C01">
          <w:rPr>
            <w:rFonts w:ascii="GulimChe" w:eastAsia="GulimChe" w:hAnsi="GulimChe" w:cs="GulimChe"/>
            <w:color w:val="9A4D00"/>
            <w:kern w:val="0"/>
            <w:sz w:val="24"/>
            <w:szCs w:val="24"/>
          </w:rPr>
          <w:t>-</w:t>
        </w:r>
      </w:ins>
      <w:r w:rsidRPr="00D12EB4">
        <w:rPr>
          <w:rFonts w:ascii="GulimChe" w:eastAsia="GulimChe" w:hAnsi="GulimChe" w:cs="GulimChe"/>
          <w:color w:val="660066"/>
          <w:kern w:val="0"/>
          <w:sz w:val="24"/>
          <w:szCs w:val="24"/>
        </w:rPr>
        <w:t>10</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11</w:t>
      </w:r>
      <w:r w:rsidRPr="00D12EB4">
        <w:rPr>
          <w:rFonts w:ascii="GulimChe" w:eastAsia="GulimChe" w:hAnsi="GulimChe" w:cs="GulimChe"/>
          <w:color w:val="9A4D00"/>
          <w:kern w:val="0"/>
          <w:sz w:val="24"/>
          <w:szCs w:val="24"/>
        </w:rPr>
        <w:t>-</w:t>
      </w:r>
      <w:ins w:id="560" w:author="Author" w:date="2017-06-01T18:37:00Z">
        <w:r w:rsidR="00E52C01">
          <w:rPr>
            <w:rFonts w:ascii="GulimChe" w:eastAsia="GulimChe" w:hAnsi="GulimChe" w:cs="GulimChe"/>
            <w:color w:val="9A4D00"/>
            <w:kern w:val="0"/>
            <w:sz w:val="24"/>
            <w:szCs w:val="24"/>
          </w:rPr>
          <w:t>-</w:t>
        </w:r>
      </w:ins>
      <w:r w:rsidRPr="00D12EB4">
        <w:rPr>
          <w:rFonts w:ascii="GulimChe" w:eastAsia="GulimChe" w:hAnsi="GulimChe" w:cs="GulimChe"/>
          <w:color w:val="660066"/>
          <w:kern w:val="0"/>
          <w:sz w:val="24"/>
          <w:szCs w:val="24"/>
        </w:rPr>
        <w:t>110</w:t>
      </w:r>
      <w:r w:rsidRPr="00D12EB4">
        <w:rPr>
          <w:rFonts w:ascii="GulimChe" w:eastAsia="GulimChe" w:hAnsi="GulimChe" w:cs="GulimChe"/>
          <w:color w:val="9A4D00"/>
          <w:kern w:val="0"/>
          <w:sz w:val="24"/>
          <w:szCs w:val="24"/>
        </w:rPr>
        <w:t>,</w:t>
      </w:r>
      <w:r w:rsidRPr="00D12EB4">
        <w:rPr>
          <w:rFonts w:ascii="GulimChe" w:eastAsia="GulimChe" w:hAnsi="GulimChe" w:cs="GulimChe"/>
          <w:color w:val="660066"/>
          <w:kern w:val="0"/>
          <w:sz w:val="24"/>
          <w:szCs w:val="24"/>
        </w:rPr>
        <w:t>111</w:t>
      </w:r>
      <w:r w:rsidRPr="00D12EB4">
        <w:rPr>
          <w:rFonts w:ascii="GulimChe" w:eastAsia="GulimChe" w:hAnsi="GulimChe" w:cs="GulimChe"/>
          <w:color w:val="9A4D00"/>
          <w:kern w:val="0"/>
          <w:sz w:val="24"/>
          <w:szCs w:val="24"/>
        </w:rPr>
        <w:t>-</w:t>
      </w:r>
      <w:ins w:id="561" w:author="Author" w:date="2017-06-01T18:37:00Z">
        <w:r w:rsidR="00E52C01">
          <w:rPr>
            <w:rFonts w:ascii="GulimChe" w:eastAsia="GulimChe" w:hAnsi="GulimChe" w:cs="GulimChe"/>
            <w:color w:val="9A4D00"/>
            <w:kern w:val="0"/>
            <w:sz w:val="24"/>
            <w:szCs w:val="24"/>
          </w:rPr>
          <w:t>-</w:t>
        </w:r>
      </w:ins>
      <w:r w:rsidRPr="00D12EB4">
        <w:rPr>
          <w:rFonts w:ascii="GulimChe" w:eastAsia="GulimChe" w:hAnsi="GulimChe" w:cs="GulimChe"/>
          <w:color w:val="660066"/>
          <w:kern w:val="0"/>
          <w:sz w:val="24"/>
          <w:szCs w:val="24"/>
        </w:rPr>
        <w:t>200</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60066"/>
          <w:kern w:val="0"/>
          <w:sz w:val="24"/>
          <w:szCs w:val="24"/>
        </w:rPr>
        <w:t>351</w:t>
      </w:r>
      <w:r w:rsidRPr="00D12EB4">
        <w:rPr>
          <w:rFonts w:ascii="GulimChe" w:eastAsia="GulimChe" w:hAnsi="GulimChe" w:cs="GulimChe"/>
          <w:color w:val="9A4D00"/>
          <w:kern w:val="0"/>
          <w:sz w:val="24"/>
          <w:szCs w:val="24"/>
        </w:rPr>
        <w:t>-</w:t>
      </w:r>
      <w:ins w:id="562" w:author="Author" w:date="2017-06-01T18:37:00Z">
        <w:r w:rsidR="00E52C01">
          <w:rPr>
            <w:rFonts w:ascii="GulimChe" w:eastAsia="GulimChe" w:hAnsi="GulimChe" w:cs="GulimChe"/>
            <w:color w:val="9A4D00"/>
            <w:kern w:val="0"/>
            <w:sz w:val="24"/>
            <w:szCs w:val="24"/>
          </w:rPr>
          <w:t>-</w:t>
        </w:r>
      </w:ins>
      <w:r w:rsidRPr="00D12EB4">
        <w:rPr>
          <w:rFonts w:ascii="GulimChe" w:eastAsia="GulimChe" w:hAnsi="GulimChe" w:cs="GulimChe"/>
          <w:color w:val="660066"/>
          <w:kern w:val="0"/>
          <w:sz w:val="24"/>
          <w:szCs w:val="24"/>
        </w:rPr>
        <w:t>400</w:t>
      </w: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660066"/>
          <w:kern w:val="0"/>
          <w:sz w:val="24"/>
          <w:szCs w:val="24"/>
        </w:rPr>
        <w:t>541</w:t>
      </w:r>
      <w:r w:rsidRPr="00D12EB4">
        <w:rPr>
          <w:rFonts w:ascii="GulimChe" w:eastAsia="GulimChe" w:hAnsi="GulimChe" w:cs="GulimChe"/>
          <w:color w:val="9A4D00"/>
          <w:kern w:val="0"/>
          <w:sz w:val="24"/>
          <w:szCs w:val="24"/>
        </w:rPr>
        <w:t>-</w:t>
      </w:r>
      <w:ins w:id="563" w:author="Author" w:date="2017-06-01T18:37:00Z">
        <w:r w:rsidR="00E52C01">
          <w:rPr>
            <w:rFonts w:ascii="GulimChe" w:eastAsia="GulimChe" w:hAnsi="GulimChe" w:cs="GulimChe"/>
            <w:color w:val="9A4D00"/>
            <w:kern w:val="0"/>
            <w:sz w:val="24"/>
            <w:szCs w:val="24"/>
          </w:rPr>
          <w:t>-</w:t>
        </w:r>
      </w:ins>
      <w:r w:rsidRPr="00D12EB4">
        <w:rPr>
          <w:rFonts w:ascii="GulimChe" w:eastAsia="GulimChe" w:hAnsi="GulimChe" w:cs="GulimChe"/>
          <w:color w:val="660066"/>
          <w:kern w:val="0"/>
          <w:sz w:val="24"/>
          <w:szCs w:val="24"/>
        </w:rPr>
        <w:t>545</w:t>
      </w:r>
      <w:r w:rsidRPr="00D12EB4">
        <w:rPr>
          <w:rFonts w:ascii="GulimChe" w:eastAsia="GulimChe" w:hAnsi="GulimChe" w:cs="GulimChe"/>
          <w:color w:val="9A4D00"/>
          <w:kern w:val="0"/>
          <w:sz w:val="24"/>
          <w:szCs w:val="24"/>
        </w:rPr>
        <w:t>(last Epoch)}{</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6699"/>
          <w:kern w:val="0"/>
          <w:sz w:val="24"/>
          <w:szCs w:val="24"/>
        </w:rPr>
        <w:t>\node</w:t>
      </w:r>
      <w:r w:rsidRPr="00D12EB4">
        <w:rPr>
          <w:rFonts w:ascii="GulimChe" w:eastAsia="GulimChe" w:hAnsi="GulimChe" w:cs="GulimChe"/>
          <w:color w:val="9A4D00"/>
          <w:kern w:val="0"/>
          <w:sz w:val="24"/>
          <w:szCs w:val="24"/>
        </w:rPr>
        <w:t>[above] at (graph</w:t>
      </w:r>
      <w:r w:rsidRPr="00D12EB4">
        <w:rPr>
          <w:rFonts w:ascii="GulimChe" w:eastAsia="GulimChe" w:hAnsi="GulimChe" w:cs="GulimChe"/>
          <w:color w:val="006699"/>
          <w:kern w:val="0"/>
          <w:sz w:val="24"/>
          <w:szCs w:val="24"/>
        </w:rPr>
        <w:t>\i</w:t>
      </w:r>
      <w:r w:rsidRPr="00D12EB4">
        <w:rPr>
          <w:rFonts w:ascii="GulimChe" w:eastAsia="GulimChe" w:hAnsi="GulimChe" w:cs="GulimChe"/>
          <w:color w:val="9A4D00"/>
          <w:kern w:val="0"/>
          <w:sz w:val="24"/>
          <w:szCs w:val="24"/>
        </w:rPr>
        <w:t xml:space="preserve">.north) {Epoch </w:t>
      </w:r>
      <w:r w:rsidRPr="00D12EB4">
        <w:rPr>
          <w:rFonts w:ascii="GulimChe" w:eastAsia="GulimChe" w:hAnsi="GulimChe" w:cs="GulimChe"/>
          <w:color w:val="006699"/>
          <w:kern w:val="0"/>
          <w:sz w:val="24"/>
          <w:szCs w:val="24"/>
        </w:rPr>
        <w:t>\l</w:t>
      </w:r>
      <w:r w:rsidRPr="00D12EB4">
        <w:rPr>
          <w:rFonts w:ascii="GulimChe" w:eastAsia="GulimChe" w:hAnsi="GulimChe" w:cs="GulimChe"/>
          <w:color w:val="9A4D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9A4D00"/>
          <w:kern w:val="0"/>
          <w:sz w:val="24"/>
          <w:szCs w:val="24"/>
        </w:rPr>
        <w:t xml:space="preserve">  </w:t>
      </w: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{tikzpicture}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\caption</w:t>
      </w:r>
      <w:r w:rsidRPr="00D12EB4">
        <w:rPr>
          <w:rFonts w:ascii="GulimChe" w:eastAsia="GulimChe" w:hAnsi="GulimChe" w:cs="GulimChe"/>
          <w:color w:val="000000"/>
          <w:kern w:val="0"/>
          <w:sz w:val="24"/>
          <w:szCs w:val="24"/>
        </w:rPr>
        <w:t>{Error rate variation. Error rate(</w:t>
      </w:r>
      <w:del w:id="564" w:author="Author" w:date="2017-06-01T18:37:00Z">
        <w:r w:rsidRPr="00D12EB4" w:rsidDel="00780ABC">
          <w:rPr>
            <w:rFonts w:ascii="GulimChe" w:eastAsia="GulimChe" w:hAnsi="GulimChe" w:cs="GulimChe"/>
            <w:color w:val="000000"/>
            <w:kern w:val="0"/>
            <w:sz w:val="24"/>
            <w:szCs w:val="24"/>
          </w:rPr>
          <w:delText>Y</w:delText>
        </w:r>
      </w:del>
      <w:ins w:id="565" w:author="Author" w:date="2017-06-01T18:37:00Z">
        <w:r w:rsidR="00780ABC">
          <w:rPr>
            <w:rFonts w:ascii="GulimChe" w:eastAsia="GulimChe" w:hAnsi="GulimChe" w:cs="GulimChe"/>
            <w:color w:val="000000"/>
            <w:kern w:val="0"/>
            <w:sz w:val="24"/>
            <w:szCs w:val="24"/>
          </w:rPr>
          <w:t>y</w:t>
        </w:r>
      </w:ins>
      <w:r w:rsidRPr="00D12EB4">
        <w:rPr>
          <w:rFonts w:ascii="GulimChe" w:eastAsia="GulimChe" w:hAnsi="GulimChe" w:cs="GulimChe"/>
          <w:color w:val="000000"/>
          <w:kern w:val="0"/>
          <w:sz w:val="24"/>
          <w:szCs w:val="24"/>
        </w:rPr>
        <w:t>-axis), and iterations(</w:t>
      </w:r>
      <w:del w:id="566" w:author="Author" w:date="2017-06-01T18:38:00Z">
        <w:r w:rsidRPr="00D12EB4" w:rsidDel="00780ABC">
          <w:rPr>
            <w:rFonts w:ascii="GulimChe" w:eastAsia="GulimChe" w:hAnsi="GulimChe" w:cs="GulimChe"/>
            <w:color w:val="000000"/>
            <w:kern w:val="0"/>
            <w:sz w:val="24"/>
            <w:szCs w:val="24"/>
          </w:rPr>
          <w:delText>X</w:delText>
        </w:r>
      </w:del>
      <w:ins w:id="567" w:author="Author" w:date="2017-06-01T18:38:00Z">
        <w:r w:rsidR="00780ABC">
          <w:rPr>
            <w:rFonts w:ascii="GulimChe" w:eastAsia="GulimChe" w:hAnsi="GulimChe" w:cs="GulimChe"/>
            <w:color w:val="000000"/>
            <w:kern w:val="0"/>
            <w:sz w:val="24"/>
            <w:szCs w:val="24"/>
          </w:rPr>
          <w:t>x</w:t>
        </w:r>
      </w:ins>
      <w:r w:rsidRPr="00D12EB4">
        <w:rPr>
          <w:rFonts w:ascii="GulimChe" w:eastAsia="GulimChe" w:hAnsi="GulimChe" w:cs="GulimChe"/>
          <w:color w:val="000000"/>
          <w:kern w:val="0"/>
          <w:sz w:val="24"/>
          <w:szCs w:val="24"/>
        </w:rPr>
        <w:t>-axis)}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b/>
          <w:bCs/>
          <w:color w:val="0000CC"/>
          <w:kern w:val="0"/>
          <w:sz w:val="24"/>
          <w:szCs w:val="24"/>
        </w:rPr>
        <w:t>\label{fig5}</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{center}</w:t>
      </w: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{figure}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b/>
          <w:bCs/>
          <w:color w:val="0000CC"/>
          <w:kern w:val="0"/>
          <w:sz w:val="24"/>
          <w:szCs w:val="24"/>
        </w:rPr>
        <w:t>\section{Discussion}</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Our proposed </w:t>
      </w:r>
      <w:r w:rsidRPr="00D12EB4">
        <w:rPr>
          <w:rFonts w:ascii="GulimChe" w:eastAsia="GulimChe" w:hAnsi="GulimChe" w:cs="GulimChe"/>
          <w:color w:val="000000"/>
          <w:kern w:val="0"/>
          <w:sz w:val="24"/>
          <w:szCs w:val="24"/>
          <w:u w:val="single"/>
        </w:rPr>
        <w:t>DQN</w:t>
      </w:r>
      <w:r w:rsidRPr="00D12EB4">
        <w:rPr>
          <w:rFonts w:ascii="GulimChe" w:eastAsia="GulimChe" w:hAnsi="GulimChe" w:cs="GulimChe"/>
          <w:color w:val="000000"/>
          <w:kern w:val="0"/>
          <w:sz w:val="24"/>
          <w:szCs w:val="24"/>
        </w:rPr>
        <w:t xml:space="preserve"> model </w:t>
      </w:r>
      <w:del w:id="568" w:author="Author" w:date="2017-06-01T18:38:00Z">
        <w:r w:rsidRPr="00D12EB4" w:rsidDel="00CE0277">
          <w:rPr>
            <w:rFonts w:ascii="GulimChe" w:eastAsia="GulimChe" w:hAnsi="GulimChe" w:cs="GulimChe"/>
            <w:color w:val="000000"/>
            <w:kern w:val="0"/>
            <w:sz w:val="24"/>
            <w:szCs w:val="24"/>
          </w:rPr>
          <w:delText xml:space="preserve">is </w:delText>
        </w:r>
      </w:del>
      <w:ins w:id="569" w:author="Author" w:date="2017-06-01T18:38:00Z">
        <w:r w:rsidR="00CE0277">
          <w:rPr>
            <w:rFonts w:ascii="GulimChe" w:eastAsia="GulimChe" w:hAnsi="GulimChe" w:cs="GulimChe"/>
            <w:color w:val="000000"/>
            <w:kern w:val="0"/>
            <w:sz w:val="24"/>
            <w:szCs w:val="24"/>
          </w:rPr>
          <w:t>wa</w:t>
        </w:r>
        <w:r w:rsidR="00CE0277" w:rsidRPr="00D12EB4">
          <w:rPr>
            <w:rFonts w:ascii="GulimChe" w:eastAsia="GulimChe" w:hAnsi="GulimChe" w:cs="GulimChe"/>
            <w:color w:val="000000"/>
            <w:kern w:val="0"/>
            <w:sz w:val="24"/>
            <w:szCs w:val="24"/>
          </w:rPr>
          <w:t xml:space="preserve">s </w:t>
        </w:r>
      </w:ins>
      <w:r w:rsidRPr="00D12EB4">
        <w:rPr>
          <w:rFonts w:ascii="GulimChe" w:eastAsia="GulimChe" w:hAnsi="GulimChe" w:cs="GulimChe"/>
          <w:color w:val="000000"/>
          <w:kern w:val="0"/>
          <w:sz w:val="24"/>
          <w:szCs w:val="24"/>
        </w:rPr>
        <w:t xml:space="preserve">trained using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 xml:space="preserve"> feature vector error as the state </w:t>
      </w:r>
      <w:r w:rsidRPr="00D12EB4">
        <w:rPr>
          <w:rFonts w:ascii="GulimChe" w:eastAsia="GulimChe" w:hAnsi="GulimChe" w:cs="GulimChe"/>
          <w:color w:val="008000"/>
          <w:kern w:val="0"/>
          <w:sz w:val="24"/>
          <w:szCs w:val="24"/>
        </w:rPr>
        <w:t>$x$</w:t>
      </w:r>
      <w:ins w:id="570" w:author="Author" w:date="2017-06-01T21:49:00Z">
        <w:r w:rsidR="00816848">
          <w:rPr>
            <w:rFonts w:ascii="GulimChe" w:eastAsia="GulimChe" w:hAnsi="GulimChe" w:cs="GulimChe"/>
            <w:color w:val="008000"/>
            <w:kern w:val="0"/>
            <w:sz w:val="24"/>
            <w:szCs w:val="24"/>
          </w:rPr>
          <w:t xml:space="preserve"> and</w:t>
        </w:r>
      </w:ins>
      <w:del w:id="571" w:author="Author" w:date="2017-06-01T21:49:00Z">
        <w:r w:rsidRPr="00D12EB4" w:rsidDel="00816848">
          <w:rPr>
            <w:rFonts w:ascii="GulimChe" w:eastAsia="GulimChe" w:hAnsi="GulimChe" w:cs="GulimChe"/>
            <w:color w:val="000000"/>
            <w:kern w:val="0"/>
            <w:sz w:val="24"/>
            <w:szCs w:val="24"/>
          </w:rPr>
          <w:delText xml:space="preserve">, </w:delText>
        </w:r>
      </w:del>
      <w:ins w:id="572" w:author="Author" w:date="2017-06-01T21:49:00Z">
        <w:r w:rsidR="00816848">
          <w:rPr>
            <w:rFonts w:ascii="GulimChe" w:eastAsia="GulimChe" w:hAnsi="GulimChe" w:cs="GulimChe"/>
            <w:color w:val="000000"/>
            <w:kern w:val="0"/>
            <w:sz w:val="24"/>
            <w:szCs w:val="24"/>
          </w:rPr>
          <w:t xml:space="preserve"> </w:t>
        </w:r>
      </w:ins>
      <w:ins w:id="573" w:author="Author" w:date="2017-06-01T18:38:00Z">
        <w:r w:rsidR="00CE0277">
          <w:rPr>
            <w:rFonts w:ascii="GulimChe" w:eastAsia="GulimChe" w:hAnsi="GulimChe" w:cs="GulimChe"/>
            <w:color w:val="000000"/>
            <w:kern w:val="0"/>
            <w:sz w:val="24"/>
            <w:szCs w:val="24"/>
          </w:rPr>
          <w:t xml:space="preserve">selected </w:t>
        </w:r>
      </w:ins>
      <w:ins w:id="574" w:author="Author" w:date="2017-06-01T21:49:00Z">
        <w:r w:rsidR="00816848">
          <w:rPr>
            <w:rFonts w:ascii="GulimChe" w:eastAsia="GulimChe" w:hAnsi="GulimChe" w:cs="GulimChe"/>
            <w:color w:val="000000"/>
            <w:kern w:val="0"/>
            <w:sz w:val="24"/>
            <w:szCs w:val="24"/>
          </w:rPr>
          <w:t xml:space="preserve">the </w:t>
        </w:r>
      </w:ins>
      <w:del w:id="575" w:author="Author" w:date="2017-06-01T18:38:00Z">
        <w:r w:rsidRPr="00D12EB4" w:rsidDel="00CE0277">
          <w:rPr>
            <w:rFonts w:ascii="GulimChe" w:eastAsia="GulimChe" w:hAnsi="GulimChe" w:cs="GulimChe"/>
            <w:color w:val="000000"/>
            <w:kern w:val="0"/>
            <w:sz w:val="24"/>
            <w:szCs w:val="24"/>
          </w:rPr>
          <w:delText xml:space="preserve">decided </w:delText>
        </w:r>
      </w:del>
      <w:r w:rsidRPr="00D12EB4">
        <w:rPr>
          <w:rFonts w:ascii="GulimChe" w:eastAsia="GulimChe" w:hAnsi="GulimChe" w:cs="GulimChe"/>
          <w:color w:val="000000"/>
          <w:kern w:val="0"/>
          <w:sz w:val="24"/>
          <w:szCs w:val="24"/>
        </w:rPr>
        <w:t xml:space="preserve">correct action </w:t>
      </w:r>
      <w:r w:rsidRPr="00D12EB4">
        <w:rPr>
          <w:rFonts w:ascii="GulimChe" w:eastAsia="GulimChe" w:hAnsi="GulimChe" w:cs="GulimChe"/>
          <w:color w:val="008000"/>
          <w:kern w:val="0"/>
          <w:sz w:val="24"/>
          <w:szCs w:val="24"/>
        </w:rPr>
        <w:t>$a = argmax(Q(s,a;\theta))$</w:t>
      </w:r>
      <w:r w:rsidRPr="00D12EB4">
        <w:rPr>
          <w:rFonts w:ascii="GulimChe" w:eastAsia="GulimChe" w:hAnsi="GulimChe" w:cs="GulimChe"/>
          <w:color w:val="000000"/>
          <w:kern w:val="0"/>
          <w:sz w:val="24"/>
          <w:szCs w:val="24"/>
        </w:rPr>
        <w:t xml:space="preserve"> for </w:t>
      </w:r>
      <w:ins w:id="576" w:author="Author" w:date="2017-06-01T18:39:00Z">
        <w:r w:rsidR="00CE0277">
          <w:rPr>
            <w:rFonts w:ascii="GulimChe" w:eastAsia="GulimChe" w:hAnsi="GulimChe" w:cs="GulimChe"/>
            <w:color w:val="000000"/>
            <w:kern w:val="0"/>
            <w:sz w:val="24"/>
            <w:szCs w:val="24"/>
          </w:rPr>
          <w:t xml:space="preserve">the visual </w:t>
        </w:r>
      </w:ins>
      <w:r w:rsidRPr="00D12EB4">
        <w:rPr>
          <w:rFonts w:ascii="GulimChe" w:eastAsia="GulimChe" w:hAnsi="GulimChe" w:cs="GulimChe"/>
          <w:color w:val="000000"/>
          <w:kern w:val="0"/>
          <w:sz w:val="24"/>
          <w:szCs w:val="24"/>
          <w:u w:val="single"/>
        </w:rPr>
        <w:t>servoing</w:t>
      </w:r>
      <w:r w:rsidRPr="00D12EB4">
        <w:rPr>
          <w:rFonts w:ascii="GulimChe" w:eastAsia="GulimChe" w:hAnsi="GulimChe" w:cs="GulimChe"/>
          <w:color w:val="000000"/>
          <w:kern w:val="0"/>
          <w:sz w:val="24"/>
          <w:szCs w:val="24"/>
        </w:rPr>
        <w:t xml:space="preserve"> </w:t>
      </w:r>
      <w:del w:id="577" w:author="Author" w:date="2017-06-01T18:39:00Z">
        <w:r w:rsidRPr="00D12EB4" w:rsidDel="00CE0277">
          <w:rPr>
            <w:rFonts w:ascii="GulimChe" w:eastAsia="GulimChe" w:hAnsi="GulimChe" w:cs="GulimChe"/>
            <w:color w:val="000000"/>
            <w:kern w:val="0"/>
            <w:sz w:val="24"/>
            <w:szCs w:val="24"/>
          </w:rPr>
          <w:delText xml:space="preserve">virtual </w:delText>
        </w:r>
      </w:del>
      <w:r w:rsidRPr="00D12EB4">
        <w:rPr>
          <w:rFonts w:ascii="GulimChe" w:eastAsia="GulimChe" w:hAnsi="GulimChe" w:cs="GulimChe"/>
          <w:color w:val="000000"/>
          <w:kern w:val="0"/>
          <w:sz w:val="24"/>
          <w:szCs w:val="24"/>
        </w:rPr>
        <w:t xml:space="preserve">camera in </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space. Under our </w:t>
      </w:r>
      <w:r w:rsidRPr="00D12EB4">
        <w:rPr>
          <w:rFonts w:ascii="GulimChe" w:eastAsia="GulimChe" w:hAnsi="GulimChe" w:cs="GulimChe"/>
          <w:color w:val="000000"/>
          <w:kern w:val="0"/>
          <w:sz w:val="24"/>
          <w:szCs w:val="24"/>
          <w:u w:val="single"/>
        </w:rPr>
        <w:t>DQN</w:t>
      </w:r>
      <w:r w:rsidRPr="00D12EB4">
        <w:rPr>
          <w:rFonts w:ascii="GulimChe" w:eastAsia="GulimChe" w:hAnsi="GulimChe" w:cs="GulimChe"/>
          <w:color w:val="000000"/>
          <w:kern w:val="0"/>
          <w:sz w:val="24"/>
          <w:szCs w:val="24"/>
        </w:rPr>
        <w:t xml:space="preserve"> policy, the model finished training after 545 epochs. The well-trained model can conduct registration from a random position to the optimal state within </w:t>
      </w:r>
      <w:ins w:id="578" w:author="Author" w:date="2017-06-01T21:49:00Z">
        <w:r w:rsidR="00C87CB0">
          <w:rPr>
            <w:rFonts w:ascii="GulimChe" w:eastAsia="GulimChe" w:hAnsi="GulimChe" w:cs="GulimChe"/>
            <w:color w:val="000000"/>
            <w:kern w:val="0"/>
            <w:sz w:val="24"/>
            <w:szCs w:val="24"/>
          </w:rPr>
          <w:t xml:space="preserve">an </w:t>
        </w:r>
      </w:ins>
      <w:r w:rsidRPr="00D12EB4">
        <w:rPr>
          <w:rFonts w:ascii="GulimChe" w:eastAsia="GulimChe" w:hAnsi="GulimChe" w:cs="GulimChe"/>
          <w:color w:val="000000"/>
          <w:kern w:val="0"/>
          <w:sz w:val="24"/>
          <w:szCs w:val="24"/>
        </w:rPr>
        <w:t>average of 2.28 s</w:t>
      </w:r>
      <w:del w:id="579" w:author="Author" w:date="2017-06-01T18:41:00Z">
        <w:r w:rsidRPr="00D12EB4" w:rsidDel="00554F4B">
          <w:rPr>
            <w:rFonts w:ascii="GulimChe" w:eastAsia="GulimChe" w:hAnsi="GulimChe" w:cs="GulimChe"/>
            <w:color w:val="000000"/>
            <w:kern w:val="0"/>
            <w:sz w:val="24"/>
            <w:szCs w:val="24"/>
          </w:rPr>
          <w:delText>econds</w:delText>
        </w:r>
      </w:del>
      <w:r w:rsidRPr="00D12EB4">
        <w:rPr>
          <w:rFonts w:ascii="GulimChe" w:eastAsia="GulimChe" w:hAnsi="GulimChe" w:cs="GulimChe"/>
          <w:color w:val="000000"/>
          <w:kern w:val="0"/>
          <w:sz w:val="24"/>
          <w:szCs w:val="24"/>
        </w:rPr>
        <w:t>. The visualized camera moved smoothly with almost no unnecessary movement. Compare</w:t>
      </w:r>
      <w:ins w:id="580" w:author="Author" w:date="2017-06-01T18:41:00Z">
        <w:r w:rsidR="00554F4B">
          <w:rPr>
            <w:rFonts w:ascii="GulimChe" w:eastAsia="GulimChe" w:hAnsi="GulimChe" w:cs="GulimChe"/>
            <w:color w:val="000000"/>
            <w:kern w:val="0"/>
            <w:sz w:val="24"/>
            <w:szCs w:val="24"/>
          </w:rPr>
          <w:t>d</w:t>
        </w:r>
      </w:ins>
      <w:r w:rsidRPr="00D12EB4">
        <w:rPr>
          <w:rFonts w:ascii="GulimChe" w:eastAsia="GulimChe" w:hAnsi="GulimChe" w:cs="GulimChe"/>
          <w:color w:val="000000"/>
          <w:kern w:val="0"/>
          <w:sz w:val="24"/>
          <w:szCs w:val="24"/>
        </w:rPr>
        <w:t xml:space="preserve"> to conventional method</w:t>
      </w:r>
      <w:ins w:id="581" w:author="Author" w:date="2017-06-01T18:41:00Z">
        <w:r w:rsidR="00554F4B">
          <w:rPr>
            <w:rFonts w:ascii="GulimChe" w:eastAsia="GulimChe" w:hAnsi="GulimChe" w:cs="GulimChe"/>
            <w:color w:val="000000"/>
            <w:kern w:val="0"/>
            <w:sz w:val="24"/>
            <w:szCs w:val="24"/>
          </w:rPr>
          <w:t>s</w:t>
        </w:r>
      </w:ins>
      <w:del w:id="582" w:author="Author" w:date="2017-06-01T18:41:00Z">
        <w:r w:rsidRPr="00D12EB4" w:rsidDel="00554F4B">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 xml:space="preserve"> such as </w:t>
      </w:r>
      <w:commentRangeStart w:id="583"/>
      <w:r w:rsidRPr="00D12EB4">
        <w:rPr>
          <w:rFonts w:ascii="GulimChe" w:eastAsia="GulimChe" w:hAnsi="GulimChe" w:cs="GulimChe"/>
          <w:color w:val="000000"/>
          <w:kern w:val="0"/>
          <w:sz w:val="24"/>
          <w:szCs w:val="24"/>
        </w:rPr>
        <w:t xml:space="preserve">random </w:t>
      </w:r>
      <w:ins w:id="584" w:author="Author" w:date="2017-06-01T18:42:00Z">
        <w:r w:rsidR="00554F4B">
          <w:rPr>
            <w:rFonts w:ascii="GulimChe" w:eastAsia="GulimChe" w:hAnsi="GulimChe" w:cs="GulimChe"/>
            <w:color w:val="000000"/>
            <w:kern w:val="0"/>
            <w:sz w:val="24"/>
            <w:szCs w:val="24"/>
          </w:rPr>
          <w:t xml:space="preserve">search </w:t>
        </w:r>
      </w:ins>
      <w:r w:rsidRPr="00D12EB4">
        <w:rPr>
          <w:rFonts w:ascii="GulimChe" w:eastAsia="GulimChe" w:hAnsi="GulimChe" w:cs="GulimChe"/>
          <w:color w:val="000000"/>
          <w:kern w:val="0"/>
          <w:sz w:val="24"/>
          <w:szCs w:val="24"/>
        </w:rPr>
        <w:t xml:space="preserve">tree </w:t>
      </w:r>
      <w:del w:id="585" w:author="Author" w:date="2017-06-01T18:42:00Z">
        <w:r w:rsidRPr="00D12EB4" w:rsidDel="00554F4B">
          <w:rPr>
            <w:rFonts w:ascii="GulimChe" w:eastAsia="GulimChe" w:hAnsi="GulimChe" w:cs="GulimChe"/>
            <w:color w:val="000000"/>
            <w:kern w:val="0"/>
            <w:sz w:val="24"/>
            <w:szCs w:val="24"/>
          </w:rPr>
          <w:delText xml:space="preserve">searching </w:delText>
        </w:r>
      </w:del>
      <w:r w:rsidRPr="00D12EB4">
        <w:rPr>
          <w:rFonts w:ascii="GulimChe" w:eastAsia="GulimChe" w:hAnsi="GulimChe" w:cs="GulimChe"/>
          <w:color w:val="000000"/>
          <w:kern w:val="0"/>
          <w:sz w:val="24"/>
          <w:szCs w:val="24"/>
        </w:rPr>
        <w:t>algorithm</w:t>
      </w:r>
      <w:ins w:id="586" w:author="Author" w:date="2017-06-01T21:53:00Z">
        <w:r w:rsidR="00C87CB0">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w:t>
      </w:r>
      <w:commentRangeEnd w:id="583"/>
      <w:r w:rsidR="00C87CB0">
        <w:rPr>
          <w:rStyle w:val="CommentReference"/>
        </w:rPr>
        <w:commentReference w:id="583"/>
      </w:r>
      <w:r w:rsidRPr="00D12EB4">
        <w:rPr>
          <w:rFonts w:ascii="GulimChe" w:eastAsia="GulimChe" w:hAnsi="GulimChe" w:cs="GulimChe"/>
          <w:color w:val="000000"/>
          <w:kern w:val="0"/>
          <w:sz w:val="24"/>
          <w:szCs w:val="24"/>
        </w:rPr>
        <w:t xml:space="preserve">or </w:t>
      </w:r>
      <w:del w:id="587" w:author="Author" w:date="2017-06-01T18:41:00Z">
        <w:r w:rsidRPr="00D12EB4" w:rsidDel="00554F4B">
          <w:rPr>
            <w:rFonts w:ascii="GulimChe" w:eastAsia="GulimChe" w:hAnsi="GulimChe" w:cs="GulimChe"/>
            <w:color w:val="000000"/>
            <w:kern w:val="0"/>
            <w:sz w:val="24"/>
            <w:szCs w:val="24"/>
            <w:u w:val="single"/>
          </w:rPr>
          <w:delText>jacobian</w:delText>
        </w:r>
        <w:r w:rsidRPr="00D12EB4" w:rsidDel="00554F4B">
          <w:rPr>
            <w:rFonts w:ascii="GulimChe" w:eastAsia="GulimChe" w:hAnsi="GulimChe" w:cs="GulimChe"/>
            <w:color w:val="000000"/>
            <w:kern w:val="0"/>
            <w:sz w:val="24"/>
            <w:szCs w:val="24"/>
          </w:rPr>
          <w:delText xml:space="preserve"> </w:delText>
        </w:r>
      </w:del>
      <w:ins w:id="588" w:author="Author" w:date="2017-06-01T18:41:00Z">
        <w:r w:rsidR="00554F4B">
          <w:rPr>
            <w:rFonts w:ascii="GulimChe" w:eastAsia="GulimChe" w:hAnsi="GulimChe" w:cs="GulimChe"/>
            <w:color w:val="000000"/>
            <w:kern w:val="0"/>
            <w:sz w:val="24"/>
            <w:szCs w:val="24"/>
            <w:u w:val="single"/>
          </w:rPr>
          <w:t>J</w:t>
        </w:r>
        <w:r w:rsidR="00554F4B" w:rsidRPr="00D12EB4">
          <w:rPr>
            <w:rFonts w:ascii="GulimChe" w:eastAsia="GulimChe" w:hAnsi="GulimChe" w:cs="GulimChe"/>
            <w:color w:val="000000"/>
            <w:kern w:val="0"/>
            <w:sz w:val="24"/>
            <w:szCs w:val="24"/>
            <w:u w:val="single"/>
          </w:rPr>
          <w:t>acobian</w:t>
        </w:r>
        <w:r w:rsidR="00554F4B"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matrix estimation, our proposed method has several </w:t>
      </w:r>
      <w:ins w:id="589" w:author="Author" w:date="2017-06-01T18:43:00Z">
        <w:r w:rsidR="00026CFB">
          <w:rPr>
            <w:rFonts w:ascii="GulimChe" w:eastAsia="GulimChe" w:hAnsi="GulimChe" w:cs="GulimChe"/>
            <w:color w:val="000000"/>
            <w:kern w:val="0"/>
            <w:sz w:val="24"/>
            <w:szCs w:val="24"/>
          </w:rPr>
          <w:t>advantages</w:t>
        </w:r>
      </w:ins>
      <w:del w:id="590" w:author="Author" w:date="2017-06-01T18:43:00Z">
        <w:r w:rsidRPr="00D12EB4" w:rsidDel="00026CFB">
          <w:rPr>
            <w:rFonts w:ascii="GulimChe" w:eastAsia="GulimChe" w:hAnsi="GulimChe" w:cs="GulimChe"/>
            <w:color w:val="000000"/>
            <w:kern w:val="0"/>
            <w:sz w:val="24"/>
            <w:szCs w:val="24"/>
          </w:rPr>
          <w:delText>benefits</w:delText>
        </w:r>
      </w:del>
      <w:r w:rsidRPr="00D12EB4">
        <w:rPr>
          <w:rFonts w:ascii="GulimChe" w:eastAsia="GulimChe" w:hAnsi="GulimChe" w:cs="GulimChe"/>
          <w:color w:val="000000"/>
          <w:kern w:val="0"/>
          <w:sz w:val="24"/>
          <w:szCs w:val="24"/>
        </w:rPr>
        <w:t>. First, the amount of calculation</w:t>
      </w:r>
      <w:ins w:id="591" w:author="Author" w:date="2017-06-01T18:43:00Z">
        <w:r w:rsidR="00026CFB">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is greatly reduced</w:t>
      </w:r>
      <w:ins w:id="592" w:author="Author" w:date="2017-06-01T21:54:00Z">
        <w:r w:rsidR="00C87CB0">
          <w:rPr>
            <w:rFonts w:ascii="GulimChe" w:eastAsia="GulimChe" w:hAnsi="GulimChe" w:cs="GulimChe"/>
            <w:color w:val="000000"/>
            <w:kern w:val="0"/>
            <w:sz w:val="24"/>
            <w:szCs w:val="24"/>
          </w:rPr>
          <w:t>.</w:t>
        </w:r>
      </w:ins>
      <w:del w:id="593" w:author="Author" w:date="2017-06-01T21:55:00Z">
        <w:r w:rsidRPr="00D12EB4" w:rsidDel="00737376">
          <w:rPr>
            <w:rFonts w:ascii="GulimChe" w:eastAsia="GulimChe" w:hAnsi="GulimChe" w:cs="GulimChe"/>
            <w:color w:val="000000"/>
            <w:kern w:val="0"/>
            <w:sz w:val="24"/>
            <w:szCs w:val="24"/>
          </w:rPr>
          <w:delText xml:space="preserve"> </w:delText>
        </w:r>
      </w:del>
      <w:del w:id="594" w:author="Author" w:date="2017-06-01T18:43:00Z">
        <w:r w:rsidRPr="00D12EB4" w:rsidDel="00026CFB">
          <w:rPr>
            <w:rFonts w:ascii="GulimChe" w:eastAsia="GulimChe" w:hAnsi="GulimChe" w:cs="GulimChe"/>
            <w:color w:val="000000"/>
            <w:kern w:val="0"/>
            <w:sz w:val="24"/>
            <w:szCs w:val="24"/>
          </w:rPr>
          <w:delText xml:space="preserve">while </w:delText>
        </w:r>
      </w:del>
      <w:del w:id="595" w:author="Author" w:date="2017-06-01T21:55:00Z">
        <w:r w:rsidRPr="00D12EB4" w:rsidDel="00737376">
          <w:rPr>
            <w:rFonts w:ascii="GulimChe" w:eastAsia="GulimChe" w:hAnsi="GulimChe" w:cs="GulimChe"/>
            <w:color w:val="000000"/>
            <w:kern w:val="0"/>
            <w:sz w:val="24"/>
            <w:szCs w:val="24"/>
          </w:rPr>
          <w:delText>conventional method</w:delText>
        </w:r>
      </w:del>
      <w:del w:id="596" w:author="Author" w:date="2017-06-01T18:43:00Z">
        <w:r w:rsidRPr="00D12EB4" w:rsidDel="00026CFB">
          <w:rPr>
            <w:rFonts w:ascii="GulimChe" w:eastAsia="GulimChe" w:hAnsi="GulimChe" w:cs="GulimChe"/>
            <w:color w:val="000000"/>
            <w:kern w:val="0"/>
            <w:sz w:val="24"/>
            <w:szCs w:val="24"/>
          </w:rPr>
          <w:delText xml:space="preserve"> requires large amount of computations</w:delText>
        </w:r>
      </w:del>
      <w:del w:id="597" w:author="Author" w:date="2017-06-01T21:55:00Z">
        <w:r w:rsidRPr="00D12EB4" w:rsidDel="00737376">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 xml:space="preserve"> Both </w:t>
      </w:r>
      <w:ins w:id="598" w:author="Author" w:date="2017-06-01T18:44:00Z">
        <w:r w:rsidR="00026CFB">
          <w:rPr>
            <w:rFonts w:ascii="GulimChe" w:eastAsia="GulimChe" w:hAnsi="GulimChe" w:cs="GulimChe"/>
            <w:color w:val="000000"/>
            <w:kern w:val="0"/>
            <w:sz w:val="24"/>
            <w:szCs w:val="24"/>
          </w:rPr>
          <w:t xml:space="preserve">conventional </w:t>
        </w:r>
      </w:ins>
      <w:r w:rsidRPr="00D12EB4">
        <w:rPr>
          <w:rFonts w:ascii="GulimChe" w:eastAsia="GulimChe" w:hAnsi="GulimChe" w:cs="GulimChe"/>
          <w:color w:val="000000"/>
          <w:kern w:val="0"/>
          <w:sz w:val="24"/>
          <w:szCs w:val="24"/>
        </w:rPr>
        <w:t>methods require</w:t>
      </w:r>
      <w:del w:id="599" w:author="Author" w:date="2017-06-01T18:44:00Z">
        <w:r w:rsidRPr="00D12EB4" w:rsidDel="00026CFB">
          <w:rPr>
            <w:rFonts w:ascii="GulimChe" w:eastAsia="GulimChe" w:hAnsi="GulimChe" w:cs="GulimChe"/>
            <w:color w:val="000000"/>
            <w:kern w:val="0"/>
            <w:sz w:val="24"/>
            <w:szCs w:val="24"/>
          </w:rPr>
          <w:delText>s</w:delText>
        </w:r>
      </w:del>
      <w:r w:rsidRPr="00D12EB4">
        <w:rPr>
          <w:rFonts w:ascii="GulimChe" w:eastAsia="GulimChe" w:hAnsi="GulimChe" w:cs="GulimChe"/>
          <w:color w:val="000000"/>
          <w:kern w:val="0"/>
          <w:sz w:val="24"/>
          <w:szCs w:val="24"/>
        </w:rPr>
        <w:t xml:space="preserve"> </w:t>
      </w:r>
      <w:ins w:id="600" w:author="Author" w:date="2017-06-01T18:44:00Z">
        <w:r w:rsidR="00026CFB">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calculation of error </w:t>
      </w:r>
      <w:r w:rsidRPr="00D12EB4">
        <w:rPr>
          <w:rFonts w:ascii="GulimChe" w:eastAsia="GulimChe" w:hAnsi="GulimChe" w:cs="GulimChe"/>
          <w:color w:val="000000"/>
          <w:kern w:val="0"/>
          <w:sz w:val="24"/>
          <w:szCs w:val="24"/>
          <w:u w:val="single"/>
        </w:rPr>
        <w:t>var</w:t>
      </w:r>
      <w:ins w:id="601" w:author="Author" w:date="2017-06-01T18:44:00Z">
        <w:r w:rsidR="00026CFB">
          <w:rPr>
            <w:rFonts w:ascii="GulimChe" w:eastAsia="GulimChe" w:hAnsi="GulimChe" w:cs="GulimChe"/>
            <w:color w:val="000000"/>
            <w:kern w:val="0"/>
            <w:sz w:val="24"/>
            <w:szCs w:val="24"/>
            <w:u w:val="single"/>
          </w:rPr>
          <w:t>i</w:t>
        </w:r>
      </w:ins>
      <w:r w:rsidRPr="00D12EB4">
        <w:rPr>
          <w:rFonts w:ascii="GulimChe" w:eastAsia="GulimChe" w:hAnsi="GulimChe" w:cs="GulimChe"/>
          <w:color w:val="000000"/>
          <w:kern w:val="0"/>
          <w:sz w:val="24"/>
          <w:szCs w:val="24"/>
          <w:u w:val="single"/>
        </w:rPr>
        <w:t>ation</w:t>
      </w:r>
      <w:ins w:id="602" w:author="Author" w:date="2017-06-01T18:44:00Z">
        <w:r w:rsidR="00026CFB">
          <w:rPr>
            <w:rFonts w:ascii="GulimChe" w:eastAsia="GulimChe" w:hAnsi="GulimChe" w:cs="GulimChe"/>
            <w:color w:val="000000"/>
            <w:kern w:val="0"/>
            <w:sz w:val="24"/>
            <w:szCs w:val="24"/>
            <w:u w:val="single"/>
          </w:rPr>
          <w:t>s</w:t>
        </w:r>
      </w:ins>
      <w:r w:rsidRPr="00D12EB4">
        <w:rPr>
          <w:rFonts w:ascii="GulimChe" w:eastAsia="GulimChe" w:hAnsi="GulimChe" w:cs="GulimChe"/>
          <w:color w:val="000000"/>
          <w:kern w:val="0"/>
          <w:sz w:val="24"/>
          <w:szCs w:val="24"/>
        </w:rPr>
        <w:t xml:space="preserve"> in every </w:t>
      </w:r>
      <w:r w:rsidRPr="00D12EB4">
        <w:rPr>
          <w:rFonts w:ascii="GulimChe" w:eastAsia="GulimChe" w:hAnsi="GulimChe" w:cs="GulimChe"/>
          <w:color w:val="000000"/>
          <w:kern w:val="0"/>
          <w:sz w:val="24"/>
          <w:szCs w:val="24"/>
          <w:u w:val="single"/>
        </w:rPr>
        <w:t>time</w:t>
      </w:r>
      <w:ins w:id="603" w:author="Author" w:date="2017-06-01T21:55:00Z">
        <w:r w:rsidR="00737376">
          <w:rPr>
            <w:rFonts w:ascii="GulimChe" w:eastAsia="GulimChe" w:hAnsi="GulimChe" w:cs="GulimChe"/>
            <w:color w:val="000000"/>
            <w:kern w:val="0"/>
            <w:sz w:val="24"/>
            <w:szCs w:val="24"/>
            <w:u w:val="single"/>
          </w:rPr>
          <w:t xml:space="preserve"> </w:t>
        </w:r>
      </w:ins>
      <w:r w:rsidRPr="00D12EB4">
        <w:rPr>
          <w:rFonts w:ascii="GulimChe" w:eastAsia="GulimChe" w:hAnsi="GulimChe" w:cs="GulimChe"/>
          <w:color w:val="000000"/>
          <w:kern w:val="0"/>
          <w:sz w:val="24"/>
          <w:szCs w:val="24"/>
          <w:u w:val="single"/>
        </w:rPr>
        <w:t>step</w:t>
      </w:r>
      <w:r w:rsidRPr="00D12EB4">
        <w:rPr>
          <w:rFonts w:ascii="GulimChe" w:eastAsia="GulimChe" w:hAnsi="GulimChe" w:cs="GulimChe"/>
          <w:color w:val="000000"/>
          <w:kern w:val="0"/>
          <w:sz w:val="24"/>
          <w:szCs w:val="24"/>
        </w:rPr>
        <w:t xml:space="preserve">. Furthermore, </w:t>
      </w:r>
      <w:ins w:id="604" w:author="Author" w:date="2017-06-01T21:55:00Z">
        <w:r w:rsidR="00737376">
          <w:rPr>
            <w:rFonts w:ascii="GulimChe" w:eastAsia="GulimChe" w:hAnsi="GulimChe" w:cs="GulimChe"/>
            <w:color w:val="000000"/>
            <w:kern w:val="0"/>
            <w:sz w:val="24"/>
            <w:szCs w:val="24"/>
          </w:rPr>
          <w:t xml:space="preserve">the </w:t>
        </w:r>
      </w:ins>
      <w:del w:id="605" w:author="Author" w:date="2017-06-01T18:44:00Z">
        <w:r w:rsidRPr="00D12EB4" w:rsidDel="00026CFB">
          <w:rPr>
            <w:rFonts w:ascii="GulimChe" w:eastAsia="GulimChe" w:hAnsi="GulimChe" w:cs="GulimChe"/>
            <w:color w:val="000000"/>
            <w:kern w:val="0"/>
            <w:sz w:val="24"/>
            <w:szCs w:val="24"/>
            <w:u w:val="single"/>
          </w:rPr>
          <w:delText>jacobian</w:delText>
        </w:r>
        <w:r w:rsidRPr="00D12EB4" w:rsidDel="00026CFB">
          <w:rPr>
            <w:rFonts w:ascii="GulimChe" w:eastAsia="GulimChe" w:hAnsi="GulimChe" w:cs="GulimChe"/>
            <w:color w:val="000000"/>
            <w:kern w:val="0"/>
            <w:sz w:val="24"/>
            <w:szCs w:val="24"/>
          </w:rPr>
          <w:delText xml:space="preserve"> </w:delText>
        </w:r>
      </w:del>
      <w:ins w:id="606" w:author="Author" w:date="2017-06-01T18:44:00Z">
        <w:r w:rsidR="00026CFB">
          <w:rPr>
            <w:rFonts w:ascii="GulimChe" w:eastAsia="GulimChe" w:hAnsi="GulimChe" w:cs="GulimChe"/>
            <w:color w:val="000000"/>
            <w:kern w:val="0"/>
            <w:sz w:val="24"/>
            <w:szCs w:val="24"/>
            <w:u w:val="single"/>
          </w:rPr>
          <w:t>J</w:t>
        </w:r>
        <w:r w:rsidR="00026CFB" w:rsidRPr="00D12EB4">
          <w:rPr>
            <w:rFonts w:ascii="GulimChe" w:eastAsia="GulimChe" w:hAnsi="GulimChe" w:cs="GulimChe"/>
            <w:color w:val="000000"/>
            <w:kern w:val="0"/>
            <w:sz w:val="24"/>
            <w:szCs w:val="24"/>
            <w:u w:val="single"/>
          </w:rPr>
          <w:t>acobian</w:t>
        </w:r>
        <w:r w:rsidR="00026CFB"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matrix estimation method requires </w:t>
      </w:r>
      <w:del w:id="607" w:author="Author" w:date="2017-06-01T18:44:00Z">
        <w:r w:rsidRPr="00D12EB4" w:rsidDel="00026CFB">
          <w:rPr>
            <w:rFonts w:ascii="GulimChe" w:eastAsia="GulimChe" w:hAnsi="GulimChe" w:cs="GulimChe"/>
            <w:color w:val="000000"/>
            <w:kern w:val="0"/>
            <w:sz w:val="24"/>
            <w:szCs w:val="24"/>
          </w:rPr>
          <w:delText xml:space="preserve">to calculate </w:delText>
        </w:r>
      </w:del>
      <w:ins w:id="608" w:author="Author" w:date="2017-06-01T18:44:00Z">
        <w:r w:rsidR="00026CFB" w:rsidRPr="00D12EB4">
          <w:rPr>
            <w:rFonts w:ascii="GulimChe" w:eastAsia="GulimChe" w:hAnsi="GulimChe" w:cs="GulimChe"/>
            <w:color w:val="000000"/>
            <w:kern w:val="0"/>
            <w:sz w:val="24"/>
            <w:szCs w:val="24"/>
          </w:rPr>
          <w:t>calculat</w:t>
        </w:r>
        <w:r w:rsidR="00026CFB">
          <w:rPr>
            <w:rFonts w:ascii="GulimChe" w:eastAsia="GulimChe" w:hAnsi="GulimChe" w:cs="GulimChe"/>
            <w:color w:val="000000"/>
            <w:kern w:val="0"/>
            <w:sz w:val="24"/>
            <w:szCs w:val="24"/>
          </w:rPr>
          <w:t>ion of</w:t>
        </w:r>
        <w:r w:rsidR="00026CFB" w:rsidRPr="00D12EB4">
          <w:rPr>
            <w:rFonts w:ascii="GulimChe" w:eastAsia="GulimChe" w:hAnsi="GulimChe" w:cs="GulimChe"/>
            <w:color w:val="000000"/>
            <w:kern w:val="0"/>
            <w:sz w:val="24"/>
            <w:szCs w:val="24"/>
          </w:rPr>
          <w:t xml:space="preserve"> </w:t>
        </w:r>
        <w:r w:rsidR="00026CFB">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inverse (or </w:t>
      </w:r>
      <w:r w:rsidRPr="00D12EB4">
        <w:rPr>
          <w:rFonts w:ascii="GulimChe" w:eastAsia="GulimChe" w:hAnsi="GulimChe" w:cs="GulimChe"/>
          <w:color w:val="000000"/>
          <w:kern w:val="0"/>
          <w:sz w:val="24"/>
          <w:szCs w:val="24"/>
          <w:u w:val="single"/>
        </w:rPr>
        <w:t>pseudoinverse</w:t>
      </w:r>
      <w:r w:rsidRPr="00D12EB4">
        <w:rPr>
          <w:rFonts w:ascii="GulimChe" w:eastAsia="GulimChe" w:hAnsi="GulimChe" w:cs="GulimChe"/>
          <w:color w:val="000000"/>
          <w:kern w:val="0"/>
          <w:sz w:val="24"/>
          <w:szCs w:val="24"/>
        </w:rPr>
        <w:t xml:space="preserve">) matrix </w:t>
      </w:r>
      <w:r w:rsidRPr="00D12EB4">
        <w:rPr>
          <w:rFonts w:ascii="GulimChe" w:eastAsia="GulimChe" w:hAnsi="GulimChe" w:cs="GulimChe"/>
          <w:color w:val="000000"/>
          <w:kern w:val="0"/>
          <w:sz w:val="24"/>
          <w:szCs w:val="24"/>
          <w:u w:val="single"/>
        </w:rPr>
        <w:t>every</w:t>
      </w:r>
      <w:ins w:id="609" w:author="Author" w:date="2017-06-01T18:44:00Z">
        <w:r w:rsidR="00026CFB">
          <w:rPr>
            <w:rFonts w:ascii="GulimChe" w:eastAsia="GulimChe" w:hAnsi="GulimChe" w:cs="GulimChe"/>
            <w:color w:val="000000"/>
            <w:kern w:val="0"/>
            <w:sz w:val="24"/>
            <w:szCs w:val="24"/>
            <w:u w:val="single"/>
          </w:rPr>
          <w:t xml:space="preserve"> </w:t>
        </w:r>
      </w:ins>
      <w:r w:rsidRPr="00D12EB4">
        <w:rPr>
          <w:rFonts w:ascii="GulimChe" w:eastAsia="GulimChe" w:hAnsi="GulimChe" w:cs="GulimChe"/>
          <w:color w:val="000000"/>
          <w:kern w:val="0"/>
          <w:sz w:val="24"/>
          <w:szCs w:val="24"/>
          <w:u w:val="single"/>
        </w:rPr>
        <w:t>time</w:t>
      </w:r>
      <w:r w:rsidRPr="00D12EB4">
        <w:rPr>
          <w:rFonts w:ascii="GulimChe" w:eastAsia="GulimChe" w:hAnsi="GulimChe" w:cs="GulimChe"/>
          <w:color w:val="000000"/>
          <w:kern w:val="0"/>
          <w:sz w:val="24"/>
          <w:szCs w:val="24"/>
        </w:rPr>
        <w:t xml:space="preserve">. </w:t>
      </w:r>
      <w:del w:id="610" w:author="Author" w:date="2017-06-01T21:55:00Z">
        <w:r w:rsidRPr="00D12EB4" w:rsidDel="00737376">
          <w:rPr>
            <w:rFonts w:ascii="GulimChe" w:eastAsia="GulimChe" w:hAnsi="GulimChe" w:cs="GulimChe"/>
            <w:color w:val="000000"/>
            <w:kern w:val="0"/>
            <w:sz w:val="24"/>
            <w:szCs w:val="24"/>
          </w:rPr>
          <w:delText xml:space="preserve">In </w:delText>
        </w:r>
        <w:commentRangeStart w:id="611"/>
        <w:r w:rsidRPr="00D12EB4" w:rsidDel="00737376">
          <w:rPr>
            <w:rFonts w:ascii="GulimChe" w:eastAsia="GulimChe" w:hAnsi="GulimChe" w:cs="GulimChe"/>
            <w:color w:val="000000"/>
            <w:kern w:val="0"/>
            <w:sz w:val="24"/>
            <w:szCs w:val="24"/>
          </w:rPr>
          <w:delText>r</w:delText>
        </w:r>
      </w:del>
      <w:ins w:id="612" w:author="Author" w:date="2017-06-01T21:55:00Z">
        <w:r w:rsidR="00737376">
          <w:rPr>
            <w:rFonts w:ascii="GulimChe" w:eastAsia="GulimChe" w:hAnsi="GulimChe" w:cs="GulimChe"/>
            <w:color w:val="000000"/>
            <w:kern w:val="0"/>
            <w:sz w:val="24"/>
            <w:szCs w:val="24"/>
          </w:rPr>
          <w:t>R</w:t>
        </w:r>
      </w:ins>
      <w:r w:rsidRPr="00D12EB4">
        <w:rPr>
          <w:rFonts w:ascii="GulimChe" w:eastAsia="GulimChe" w:hAnsi="GulimChe" w:cs="GulimChe"/>
          <w:color w:val="000000"/>
          <w:kern w:val="0"/>
          <w:sz w:val="24"/>
          <w:szCs w:val="24"/>
        </w:rPr>
        <w:t xml:space="preserve">andom </w:t>
      </w:r>
      <w:ins w:id="613" w:author="Author" w:date="2017-06-01T18:45:00Z">
        <w:r w:rsidR="00026CFB">
          <w:rPr>
            <w:rFonts w:ascii="GulimChe" w:eastAsia="GulimChe" w:hAnsi="GulimChe" w:cs="GulimChe"/>
            <w:color w:val="000000"/>
            <w:kern w:val="0"/>
            <w:sz w:val="24"/>
            <w:szCs w:val="24"/>
          </w:rPr>
          <w:t xml:space="preserve">tree </w:t>
        </w:r>
      </w:ins>
      <w:r w:rsidRPr="00D12EB4">
        <w:rPr>
          <w:rFonts w:ascii="GulimChe" w:eastAsia="GulimChe" w:hAnsi="GulimChe" w:cs="GulimChe"/>
          <w:color w:val="000000"/>
          <w:kern w:val="0"/>
          <w:sz w:val="24"/>
          <w:szCs w:val="24"/>
        </w:rPr>
        <w:t>search</w:t>
      </w:r>
      <w:del w:id="614" w:author="Author" w:date="2017-06-01T18:45:00Z">
        <w:r w:rsidRPr="00D12EB4" w:rsidDel="00026CFB">
          <w:rPr>
            <w:rFonts w:ascii="GulimChe" w:eastAsia="GulimChe" w:hAnsi="GulimChe" w:cs="GulimChe"/>
            <w:color w:val="000000"/>
            <w:kern w:val="0"/>
            <w:sz w:val="24"/>
            <w:szCs w:val="24"/>
          </w:rPr>
          <w:delText>ing</w:delText>
        </w:r>
      </w:del>
      <w:r w:rsidRPr="00D12EB4">
        <w:rPr>
          <w:rFonts w:ascii="GulimChe" w:eastAsia="GulimChe" w:hAnsi="GulimChe" w:cs="GulimChe"/>
          <w:color w:val="000000"/>
          <w:kern w:val="0"/>
          <w:sz w:val="24"/>
          <w:szCs w:val="24"/>
        </w:rPr>
        <w:t xml:space="preserve"> algorithm</w:t>
      </w:r>
      <w:ins w:id="615" w:author="Author" w:date="2017-06-01T21:55:00Z">
        <w:r w:rsidR="00737376">
          <w:rPr>
            <w:rFonts w:ascii="GulimChe" w:eastAsia="GulimChe" w:hAnsi="GulimChe" w:cs="GulimChe"/>
            <w:color w:val="000000"/>
            <w:kern w:val="0"/>
            <w:sz w:val="24"/>
            <w:szCs w:val="24"/>
          </w:rPr>
          <w:t>s</w:t>
        </w:r>
      </w:ins>
      <w:del w:id="616" w:author="Author" w:date="2017-06-01T21:55:00Z">
        <w:r w:rsidRPr="00D12EB4" w:rsidDel="00737376">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 xml:space="preserve"> such as simulated </w:t>
      </w:r>
      <w:commentRangeEnd w:id="611"/>
      <w:r w:rsidR="00737376">
        <w:rPr>
          <w:rStyle w:val="CommentReference"/>
        </w:rPr>
        <w:commentReference w:id="611"/>
      </w:r>
      <w:r w:rsidRPr="00D12EB4">
        <w:rPr>
          <w:rFonts w:ascii="GulimChe" w:eastAsia="GulimChe" w:hAnsi="GulimChe" w:cs="GulimChe"/>
          <w:color w:val="000000"/>
          <w:kern w:val="0"/>
          <w:sz w:val="24"/>
          <w:szCs w:val="24"/>
        </w:rPr>
        <w:t xml:space="preserve">annealing can easily to fall into </w:t>
      </w:r>
      <w:ins w:id="617" w:author="Author" w:date="2017-06-01T21:56:00Z">
        <w:r w:rsidR="00737376">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local minima, and </w:t>
      </w:r>
      <w:del w:id="618" w:author="Author" w:date="2017-06-01T18:45:00Z">
        <w:r w:rsidRPr="00D12EB4" w:rsidDel="00026CFB">
          <w:rPr>
            <w:rFonts w:ascii="GulimChe" w:eastAsia="GulimChe" w:hAnsi="GulimChe" w:cs="GulimChe"/>
            <w:color w:val="000000"/>
            <w:kern w:val="0"/>
            <w:sz w:val="24"/>
            <w:szCs w:val="24"/>
          </w:rPr>
          <w:delText xml:space="preserve">also, </w:delText>
        </w:r>
      </w:del>
      <w:r w:rsidRPr="00D12EB4">
        <w:rPr>
          <w:rFonts w:ascii="GulimChe" w:eastAsia="GulimChe" w:hAnsi="GulimChe" w:cs="GulimChe"/>
          <w:color w:val="000000"/>
          <w:kern w:val="0"/>
          <w:sz w:val="24"/>
          <w:szCs w:val="24"/>
        </w:rPr>
        <w:t xml:space="preserve">there </w:t>
      </w:r>
      <w:ins w:id="619" w:author="Author" w:date="2017-06-01T21:56:00Z">
        <w:r w:rsidR="00737376">
          <w:rPr>
            <w:rFonts w:ascii="GulimChe" w:eastAsia="GulimChe" w:hAnsi="GulimChe" w:cs="GulimChe"/>
            <w:color w:val="000000"/>
            <w:kern w:val="0"/>
            <w:sz w:val="24"/>
            <w:szCs w:val="24"/>
          </w:rPr>
          <w:t>are</w:t>
        </w:r>
      </w:ins>
      <w:ins w:id="620" w:author="Author" w:date="2017-06-01T18:45:00Z">
        <w:r w:rsidR="00026CFB">
          <w:rPr>
            <w:rFonts w:ascii="GulimChe" w:eastAsia="GulimChe" w:hAnsi="GulimChe" w:cs="GulimChe"/>
            <w:color w:val="000000"/>
            <w:kern w:val="0"/>
            <w:sz w:val="24"/>
            <w:szCs w:val="24"/>
          </w:rPr>
          <w:t xml:space="preserve"> also </w:t>
        </w:r>
      </w:ins>
      <w:del w:id="621" w:author="Author" w:date="2017-06-01T18:45:00Z">
        <w:r w:rsidRPr="00D12EB4" w:rsidDel="00026CFB">
          <w:rPr>
            <w:rFonts w:ascii="GulimChe" w:eastAsia="GulimChe" w:hAnsi="GulimChe" w:cs="GulimChe"/>
            <w:color w:val="000000"/>
            <w:kern w:val="0"/>
            <w:sz w:val="24"/>
            <w:szCs w:val="24"/>
          </w:rPr>
          <w:delText>are</w:delText>
        </w:r>
      </w:del>
      <w:ins w:id="622" w:author="Author" w:date="2017-06-01T18:45:00Z">
        <w:r w:rsidR="00026CFB">
          <w:rPr>
            <w:rFonts w:ascii="GulimChe" w:eastAsia="GulimChe" w:hAnsi="GulimChe" w:cs="GulimChe"/>
            <w:color w:val="000000"/>
            <w:kern w:val="0"/>
            <w:sz w:val="24"/>
            <w:szCs w:val="24"/>
          </w:rPr>
          <w:t xml:space="preserve">excessive </w:t>
        </w:r>
      </w:ins>
      <w:del w:id="623" w:author="Author" w:date="2017-06-01T18:46:00Z">
        <w:r w:rsidRPr="00D12EB4" w:rsidDel="00026CFB">
          <w:rPr>
            <w:rFonts w:ascii="GulimChe" w:eastAsia="GulimChe" w:hAnsi="GulimChe" w:cs="GulimChe"/>
            <w:color w:val="000000"/>
            <w:kern w:val="0"/>
            <w:sz w:val="24"/>
            <w:szCs w:val="24"/>
          </w:rPr>
          <w:delText xml:space="preserve"> too much </w:delText>
        </w:r>
      </w:del>
      <w:r w:rsidRPr="00D12EB4">
        <w:rPr>
          <w:rFonts w:ascii="GulimChe" w:eastAsia="GulimChe" w:hAnsi="GulimChe" w:cs="GulimChe"/>
          <w:color w:val="000000"/>
          <w:kern w:val="0"/>
          <w:sz w:val="24"/>
          <w:szCs w:val="24"/>
        </w:rPr>
        <w:t>unnecessary movement</w:t>
      </w:r>
      <w:ins w:id="624" w:author="Author" w:date="2017-06-01T18:46:00Z">
        <w:r w:rsidR="00026CFB">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w:t>
      </w:r>
      <w:del w:id="625" w:author="Author" w:date="2017-06-01T18:46:00Z">
        <w:r w:rsidRPr="00D12EB4" w:rsidDel="00026CFB">
          <w:rPr>
            <w:rFonts w:ascii="GulimChe" w:eastAsia="GulimChe" w:hAnsi="GulimChe" w:cs="GulimChe"/>
            <w:color w:val="000000"/>
            <w:kern w:val="0"/>
            <w:sz w:val="24"/>
            <w:szCs w:val="24"/>
            <w:u w:val="single"/>
          </w:rPr>
          <w:delText>durign</w:delText>
        </w:r>
        <w:r w:rsidRPr="00D12EB4" w:rsidDel="00026CFB">
          <w:rPr>
            <w:rFonts w:ascii="GulimChe" w:eastAsia="GulimChe" w:hAnsi="GulimChe" w:cs="GulimChe"/>
            <w:color w:val="000000"/>
            <w:kern w:val="0"/>
            <w:sz w:val="24"/>
            <w:szCs w:val="24"/>
          </w:rPr>
          <w:delText xml:space="preserve"> </w:delText>
        </w:r>
      </w:del>
      <w:ins w:id="626" w:author="Author" w:date="2017-06-01T18:46:00Z">
        <w:r w:rsidR="00026CFB" w:rsidRPr="00D12EB4">
          <w:rPr>
            <w:rFonts w:ascii="GulimChe" w:eastAsia="GulimChe" w:hAnsi="GulimChe" w:cs="GulimChe"/>
            <w:color w:val="000000"/>
            <w:kern w:val="0"/>
            <w:sz w:val="24"/>
            <w:szCs w:val="24"/>
            <w:u w:val="single"/>
          </w:rPr>
          <w:t>duri</w:t>
        </w:r>
        <w:r w:rsidR="00026CFB">
          <w:rPr>
            <w:rFonts w:ascii="GulimChe" w:eastAsia="GulimChe" w:hAnsi="GulimChe" w:cs="GulimChe"/>
            <w:color w:val="000000"/>
            <w:kern w:val="0"/>
            <w:sz w:val="24"/>
            <w:szCs w:val="24"/>
            <w:u w:val="single"/>
          </w:rPr>
          <w:t>ng</w:t>
        </w:r>
        <w:r w:rsidR="00026CFB"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registration. The </w:t>
      </w:r>
      <w:r w:rsidRPr="00D12EB4">
        <w:rPr>
          <w:rFonts w:ascii="GulimChe" w:eastAsia="GulimChe" w:hAnsi="GulimChe" w:cs="GulimChe"/>
          <w:color w:val="000000"/>
          <w:kern w:val="0"/>
          <w:sz w:val="24"/>
          <w:szCs w:val="24"/>
          <w:u w:val="single"/>
        </w:rPr>
        <w:t>DQN</w:t>
      </w:r>
      <w:r w:rsidRPr="00D12EB4">
        <w:rPr>
          <w:rFonts w:ascii="GulimChe" w:eastAsia="GulimChe" w:hAnsi="GulimChe" w:cs="GulimChe"/>
          <w:color w:val="000000"/>
          <w:kern w:val="0"/>
          <w:sz w:val="24"/>
          <w:szCs w:val="24"/>
        </w:rPr>
        <w:t xml:space="preserve"> method requires such calculation</w:t>
      </w:r>
      <w:ins w:id="627" w:author="Author" w:date="2017-06-01T18:46:00Z">
        <w:r w:rsidR="00026CFB">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only </w:t>
      </w:r>
      <w:ins w:id="628" w:author="Author" w:date="2017-06-01T18:46:00Z">
        <w:r w:rsidR="00026CFB">
          <w:rPr>
            <w:rFonts w:ascii="GulimChe" w:eastAsia="GulimChe" w:hAnsi="GulimChe" w:cs="GulimChe"/>
            <w:color w:val="000000"/>
            <w:kern w:val="0"/>
            <w:sz w:val="24"/>
            <w:szCs w:val="24"/>
          </w:rPr>
          <w:t>during training</w:t>
        </w:r>
      </w:ins>
      <w:del w:id="629" w:author="Author" w:date="2017-06-01T18:46:00Z">
        <w:r w:rsidRPr="00D12EB4" w:rsidDel="00026CFB">
          <w:rPr>
            <w:rFonts w:ascii="GulimChe" w:eastAsia="GulimChe" w:hAnsi="GulimChe" w:cs="GulimChe"/>
            <w:color w:val="000000"/>
            <w:kern w:val="0"/>
            <w:sz w:val="24"/>
            <w:szCs w:val="24"/>
          </w:rPr>
          <w:delText>when it is being trained</w:delText>
        </w:r>
      </w:del>
      <w:r w:rsidRPr="00D12EB4">
        <w:rPr>
          <w:rFonts w:ascii="GulimChe" w:eastAsia="GulimChe" w:hAnsi="GulimChe" w:cs="GulimChe"/>
          <w:color w:val="000000"/>
          <w:kern w:val="0"/>
          <w:sz w:val="24"/>
          <w:szCs w:val="24"/>
        </w:rPr>
        <w:t xml:space="preserve">. Once training </w:t>
      </w:r>
      <w:ins w:id="630" w:author="Author" w:date="2017-06-01T18:46:00Z">
        <w:r w:rsidR="00026CFB">
          <w:rPr>
            <w:rFonts w:ascii="GulimChe" w:eastAsia="GulimChe" w:hAnsi="GulimChe" w:cs="GulimChe"/>
            <w:color w:val="000000"/>
            <w:kern w:val="0"/>
            <w:sz w:val="24"/>
            <w:szCs w:val="24"/>
          </w:rPr>
          <w:t>is compl</w:t>
        </w:r>
      </w:ins>
      <w:ins w:id="631" w:author="Author" w:date="2017-06-01T21:56:00Z">
        <w:r w:rsidR="00737376">
          <w:rPr>
            <w:rFonts w:ascii="GulimChe" w:eastAsia="GulimChe" w:hAnsi="GulimChe" w:cs="GulimChe"/>
            <w:color w:val="000000"/>
            <w:kern w:val="0"/>
            <w:sz w:val="24"/>
            <w:szCs w:val="24"/>
          </w:rPr>
          <w:t>e</w:t>
        </w:r>
      </w:ins>
      <w:ins w:id="632" w:author="Author" w:date="2017-06-01T18:46:00Z">
        <w:r w:rsidR="00026CFB">
          <w:rPr>
            <w:rFonts w:ascii="GulimChe" w:eastAsia="GulimChe" w:hAnsi="GulimChe" w:cs="GulimChe"/>
            <w:color w:val="000000"/>
            <w:kern w:val="0"/>
            <w:sz w:val="24"/>
            <w:szCs w:val="24"/>
          </w:rPr>
          <w:t>ted</w:t>
        </w:r>
      </w:ins>
      <w:del w:id="633" w:author="Author" w:date="2017-06-01T18:46:00Z">
        <w:r w:rsidRPr="00D12EB4" w:rsidDel="00026CFB">
          <w:rPr>
            <w:rFonts w:ascii="GulimChe" w:eastAsia="GulimChe" w:hAnsi="GulimChe" w:cs="GulimChe"/>
            <w:color w:val="000000"/>
            <w:kern w:val="0"/>
            <w:sz w:val="24"/>
            <w:szCs w:val="24"/>
          </w:rPr>
          <w:delText>task is done</w:delText>
        </w:r>
      </w:del>
      <w:r w:rsidRPr="00D12EB4">
        <w:rPr>
          <w:rFonts w:ascii="GulimChe" w:eastAsia="GulimChe" w:hAnsi="GulimChe" w:cs="GulimChe"/>
          <w:color w:val="000000"/>
          <w:kern w:val="0"/>
          <w:sz w:val="24"/>
          <w:szCs w:val="24"/>
        </w:rPr>
        <w:t xml:space="preserve">, </w:t>
      </w:r>
      <w:ins w:id="634" w:author="Author" w:date="2017-06-01T21:56:00Z">
        <w:r w:rsidR="00737376">
          <w:rPr>
            <w:rFonts w:ascii="GulimChe" w:eastAsia="GulimChe" w:hAnsi="GulimChe" w:cs="GulimChe"/>
            <w:color w:val="000000"/>
            <w:kern w:val="0"/>
            <w:sz w:val="24"/>
            <w:szCs w:val="24"/>
          </w:rPr>
          <w:t xml:space="preserve">it </w:t>
        </w:r>
      </w:ins>
      <w:del w:id="635" w:author="Author" w:date="2017-06-01T21:56:00Z">
        <w:r w:rsidRPr="00D12EB4" w:rsidDel="00737376">
          <w:rPr>
            <w:rFonts w:ascii="GulimChe" w:eastAsia="GulimChe" w:hAnsi="GulimChe" w:cs="GulimChe"/>
            <w:color w:val="000000"/>
            <w:kern w:val="0"/>
            <w:sz w:val="24"/>
            <w:szCs w:val="24"/>
          </w:rPr>
          <w:delText xml:space="preserve">this </w:delText>
        </w:r>
      </w:del>
      <w:ins w:id="636" w:author="Author" w:date="2017-06-01T18:46:00Z">
        <w:r w:rsidR="00026CFB">
          <w:rPr>
            <w:rFonts w:ascii="GulimChe" w:eastAsia="GulimChe" w:hAnsi="GulimChe" w:cs="GulimChe"/>
            <w:color w:val="000000"/>
            <w:kern w:val="0"/>
            <w:sz w:val="24"/>
            <w:szCs w:val="24"/>
          </w:rPr>
          <w:t xml:space="preserve">no longer </w:t>
        </w:r>
      </w:ins>
      <w:del w:id="637" w:author="Author" w:date="2017-06-01T18:46:00Z">
        <w:r w:rsidRPr="00D12EB4" w:rsidDel="00026CFB">
          <w:rPr>
            <w:rFonts w:ascii="GulimChe" w:eastAsia="GulimChe" w:hAnsi="GulimChe" w:cs="GulimChe"/>
            <w:color w:val="000000"/>
            <w:kern w:val="0"/>
            <w:sz w:val="24"/>
            <w:szCs w:val="24"/>
          </w:rPr>
          <w:delText xml:space="preserve">does not </w:delText>
        </w:r>
      </w:del>
      <w:r w:rsidRPr="00D12EB4">
        <w:rPr>
          <w:rFonts w:ascii="GulimChe" w:eastAsia="GulimChe" w:hAnsi="GulimChe" w:cs="GulimChe"/>
          <w:color w:val="000000"/>
          <w:kern w:val="0"/>
          <w:sz w:val="24"/>
          <w:szCs w:val="24"/>
        </w:rPr>
        <w:t>require</w:t>
      </w:r>
      <w:ins w:id="638" w:author="Author" w:date="2017-06-01T18:46:00Z">
        <w:r w:rsidR="00026CFB">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w:t>
      </w:r>
      <w:del w:id="639" w:author="Author" w:date="2017-06-01T21:56:00Z">
        <w:r w:rsidRPr="00D12EB4" w:rsidDel="00737376">
          <w:rPr>
            <w:rFonts w:ascii="GulimChe" w:eastAsia="GulimChe" w:hAnsi="GulimChe" w:cs="GulimChe"/>
            <w:color w:val="000000"/>
            <w:kern w:val="0"/>
            <w:sz w:val="24"/>
            <w:szCs w:val="24"/>
          </w:rPr>
          <w:delText xml:space="preserve">any </w:delText>
        </w:r>
      </w:del>
      <w:r w:rsidRPr="00D12EB4">
        <w:rPr>
          <w:rFonts w:ascii="GulimChe" w:eastAsia="GulimChe" w:hAnsi="GulimChe" w:cs="GulimChe"/>
          <w:color w:val="000000"/>
          <w:kern w:val="0"/>
          <w:sz w:val="24"/>
          <w:szCs w:val="24"/>
        </w:rPr>
        <w:t>complex computation</w:t>
      </w:r>
      <w:ins w:id="640" w:author="Author" w:date="2017-06-01T18:46:00Z">
        <w:r w:rsidR="00026CFB">
          <w:rPr>
            <w:rFonts w:ascii="GulimChe" w:eastAsia="GulimChe" w:hAnsi="GulimChe" w:cs="GulimChe"/>
            <w:color w:val="000000"/>
            <w:kern w:val="0"/>
            <w:sz w:val="24"/>
            <w:szCs w:val="24"/>
          </w:rPr>
          <w:t>s</w:t>
        </w:r>
      </w:ins>
      <w:del w:id="641" w:author="Author" w:date="2017-06-01T18:46:00Z">
        <w:r w:rsidRPr="00D12EB4" w:rsidDel="00026CFB">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 xml:space="preserve"> and shows efficient </w:t>
      </w:r>
      <w:r w:rsidRPr="00D12EB4">
        <w:rPr>
          <w:rFonts w:ascii="GulimChe" w:eastAsia="GulimChe" w:hAnsi="GulimChe" w:cs="GulimChe"/>
          <w:color w:val="000000"/>
          <w:kern w:val="0"/>
          <w:sz w:val="24"/>
          <w:szCs w:val="24"/>
          <w:u w:val="single"/>
        </w:rPr>
        <w:t>servoing</w:t>
      </w:r>
      <w:r w:rsidRPr="00D12EB4">
        <w:rPr>
          <w:rFonts w:ascii="GulimChe" w:eastAsia="GulimChe" w:hAnsi="GulimChe" w:cs="GulimChe"/>
          <w:color w:val="000000"/>
          <w:kern w:val="0"/>
          <w:sz w:val="24"/>
          <w:szCs w:val="24"/>
        </w:rPr>
        <w:t xml:space="preserve"> movement. Second, the proposed method is very easy to implement. Once the form of the network, environment, actions, rewards</w:t>
      </w:r>
      <w:ins w:id="642" w:author="Author" w:date="2017-06-01T18:46:00Z">
        <w:r w:rsidR="00026CFB">
          <w:rPr>
            <w:rFonts w:ascii="GulimChe" w:eastAsia="GulimChe" w:hAnsi="GulimChe" w:cs="GulimChe"/>
            <w:color w:val="000000"/>
            <w:kern w:val="0"/>
            <w:sz w:val="24"/>
            <w:szCs w:val="24"/>
          </w:rPr>
          <w:t>,</w:t>
        </w:r>
      </w:ins>
      <w:r w:rsidRPr="00D12EB4">
        <w:rPr>
          <w:rFonts w:ascii="GulimChe" w:eastAsia="GulimChe" w:hAnsi="GulimChe" w:cs="GulimChe"/>
          <w:color w:val="000000"/>
          <w:kern w:val="0"/>
          <w:sz w:val="24"/>
          <w:szCs w:val="24"/>
        </w:rPr>
        <w:t xml:space="preserve"> and some parameters are configured, </w:t>
      </w:r>
      <w:del w:id="643" w:author="Author" w:date="2017-06-01T18:47:00Z">
        <w:r w:rsidRPr="00D12EB4" w:rsidDel="00026CFB">
          <w:rPr>
            <w:rFonts w:ascii="GulimChe" w:eastAsia="GulimChe" w:hAnsi="GulimChe" w:cs="GulimChe"/>
            <w:color w:val="000000"/>
            <w:kern w:val="0"/>
            <w:sz w:val="24"/>
            <w:szCs w:val="24"/>
          </w:rPr>
          <w:delText xml:space="preserve">no more </w:delText>
        </w:r>
      </w:del>
      <w:r w:rsidRPr="00D12EB4">
        <w:rPr>
          <w:rFonts w:ascii="GulimChe" w:eastAsia="GulimChe" w:hAnsi="GulimChe" w:cs="GulimChe"/>
          <w:color w:val="000000"/>
          <w:kern w:val="0"/>
          <w:sz w:val="24"/>
          <w:szCs w:val="24"/>
        </w:rPr>
        <w:t xml:space="preserve">difficult tasks are </w:t>
      </w:r>
      <w:ins w:id="644" w:author="Author" w:date="2017-06-01T18:47:00Z">
        <w:r w:rsidR="00026CFB">
          <w:rPr>
            <w:rFonts w:ascii="GulimChe" w:eastAsia="GulimChe" w:hAnsi="GulimChe" w:cs="GulimChe"/>
            <w:color w:val="000000"/>
            <w:kern w:val="0"/>
            <w:sz w:val="24"/>
            <w:szCs w:val="24"/>
          </w:rPr>
          <w:t xml:space="preserve">eliminated </w:t>
        </w:r>
      </w:ins>
      <w:del w:id="645" w:author="Author" w:date="2017-06-01T18:47:00Z">
        <w:r w:rsidRPr="00D12EB4" w:rsidDel="00026CFB">
          <w:rPr>
            <w:rFonts w:ascii="GulimChe" w:eastAsia="GulimChe" w:hAnsi="GulimChe" w:cs="GulimChe"/>
            <w:color w:val="000000"/>
            <w:kern w:val="0"/>
            <w:sz w:val="24"/>
            <w:szCs w:val="24"/>
          </w:rPr>
          <w:delText xml:space="preserve">needed </w:delText>
        </w:r>
      </w:del>
      <w:r w:rsidRPr="00D12EB4">
        <w:rPr>
          <w:rFonts w:ascii="GulimChe" w:eastAsia="GulimChe" w:hAnsi="GulimChe" w:cs="GulimChe"/>
          <w:color w:val="000000"/>
          <w:kern w:val="0"/>
          <w:sz w:val="24"/>
          <w:szCs w:val="24"/>
        </w:rPr>
        <w:t xml:space="preserve">except waiting </w:t>
      </w:r>
      <w:ins w:id="646" w:author="Author" w:date="2017-06-01T18:47:00Z">
        <w:r w:rsidR="00026CFB">
          <w:rPr>
            <w:rFonts w:ascii="GulimChe" w:eastAsia="GulimChe" w:hAnsi="GulimChe" w:cs="GulimChe"/>
            <w:color w:val="000000"/>
            <w:kern w:val="0"/>
            <w:sz w:val="24"/>
            <w:szCs w:val="24"/>
          </w:rPr>
          <w:t xml:space="preserve">for </w:t>
        </w:r>
      </w:ins>
      <w:r w:rsidRPr="00D12EB4">
        <w:rPr>
          <w:rFonts w:ascii="GulimChe" w:eastAsia="GulimChe" w:hAnsi="GulimChe" w:cs="GulimChe"/>
          <w:color w:val="000000"/>
          <w:kern w:val="0"/>
          <w:sz w:val="24"/>
          <w:szCs w:val="24"/>
        </w:rPr>
        <w:t>the agent to be trained.</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lastRenderedPageBreak/>
        <w:t xml:space="preserve"> </w:t>
      </w:r>
      <w:ins w:id="647" w:author="Author" w:date="2017-06-01T21:57:00Z">
        <w:r w:rsidR="00C249CB">
          <w:rPr>
            <w:rFonts w:ascii="GulimChe" w:eastAsia="GulimChe" w:hAnsi="GulimChe" w:cs="GulimChe"/>
            <w:color w:val="000000"/>
            <w:kern w:val="0"/>
            <w:sz w:val="24"/>
            <w:szCs w:val="24"/>
          </w:rPr>
          <w:t xml:space="preserve">However, </w:t>
        </w:r>
      </w:ins>
      <w:del w:id="648" w:author="Author" w:date="2017-06-01T21:57:00Z">
        <w:r w:rsidRPr="00D12EB4" w:rsidDel="00C249CB">
          <w:rPr>
            <w:rFonts w:ascii="GulimChe" w:eastAsia="GulimChe" w:hAnsi="GulimChe" w:cs="GulimChe"/>
            <w:color w:val="000000"/>
            <w:kern w:val="0"/>
            <w:sz w:val="24"/>
            <w:szCs w:val="24"/>
          </w:rPr>
          <w:delText>For now, t</w:delText>
        </w:r>
      </w:del>
      <w:ins w:id="649" w:author="Author" w:date="2017-06-01T21:57:00Z">
        <w:r w:rsidR="00C249CB">
          <w:rPr>
            <w:rFonts w:ascii="GulimChe" w:eastAsia="GulimChe" w:hAnsi="GulimChe" w:cs="GulimChe"/>
            <w:color w:val="000000"/>
            <w:kern w:val="0"/>
            <w:sz w:val="24"/>
            <w:szCs w:val="24"/>
          </w:rPr>
          <w:t>t</w:t>
        </w:r>
      </w:ins>
      <w:r w:rsidRPr="00D12EB4">
        <w:rPr>
          <w:rFonts w:ascii="GulimChe" w:eastAsia="GulimChe" w:hAnsi="GulimChe" w:cs="GulimChe"/>
          <w:color w:val="000000"/>
          <w:kern w:val="0"/>
          <w:sz w:val="24"/>
          <w:szCs w:val="24"/>
        </w:rPr>
        <w:t xml:space="preserve">here are </w:t>
      </w:r>
      <w:ins w:id="650" w:author="Author" w:date="2017-06-01T21:57:00Z">
        <w:r w:rsidR="00C249CB">
          <w:rPr>
            <w:rFonts w:ascii="GulimChe" w:eastAsia="GulimChe" w:hAnsi="GulimChe" w:cs="GulimChe"/>
            <w:color w:val="000000"/>
            <w:kern w:val="0"/>
            <w:sz w:val="24"/>
            <w:szCs w:val="24"/>
          </w:rPr>
          <w:t xml:space="preserve">currently </w:t>
        </w:r>
      </w:ins>
      <w:r w:rsidRPr="00D12EB4">
        <w:rPr>
          <w:rFonts w:ascii="GulimChe" w:eastAsia="GulimChe" w:hAnsi="GulimChe" w:cs="GulimChe"/>
          <w:color w:val="000000"/>
          <w:kern w:val="0"/>
          <w:sz w:val="24"/>
          <w:szCs w:val="24"/>
        </w:rPr>
        <w:t xml:space="preserve">several limitations that need to be </w:t>
      </w:r>
      <w:del w:id="651" w:author="Author" w:date="2017-06-01T21:57:00Z">
        <w:r w:rsidRPr="00D12EB4" w:rsidDel="00C249CB">
          <w:rPr>
            <w:rFonts w:ascii="GulimChe" w:eastAsia="GulimChe" w:hAnsi="GulimChe" w:cs="GulimChe"/>
            <w:color w:val="000000"/>
            <w:kern w:val="0"/>
            <w:sz w:val="24"/>
            <w:szCs w:val="24"/>
          </w:rPr>
          <w:delText>improved</w:delText>
        </w:r>
      </w:del>
      <w:ins w:id="652" w:author="Author" w:date="2017-06-01T21:57:00Z">
        <w:r w:rsidR="00C249CB">
          <w:rPr>
            <w:rFonts w:ascii="GulimChe" w:eastAsia="GulimChe" w:hAnsi="GulimChe" w:cs="GulimChe"/>
            <w:color w:val="000000"/>
            <w:kern w:val="0"/>
            <w:sz w:val="24"/>
            <w:szCs w:val="24"/>
          </w:rPr>
          <w:t>addressed</w:t>
        </w:r>
      </w:ins>
      <w:r w:rsidRPr="00D12EB4">
        <w:rPr>
          <w:rFonts w:ascii="GulimChe" w:eastAsia="GulimChe" w:hAnsi="GulimChe" w:cs="GulimChe"/>
          <w:color w:val="000000"/>
          <w:kern w:val="0"/>
          <w:sz w:val="24"/>
          <w:szCs w:val="24"/>
        </w:rPr>
        <w:t xml:space="preserve">. </w:t>
      </w:r>
      <w:commentRangeStart w:id="653"/>
      <w:r w:rsidRPr="00D12EB4">
        <w:rPr>
          <w:rFonts w:ascii="GulimChe" w:eastAsia="GulimChe" w:hAnsi="GulimChe" w:cs="GulimChe"/>
          <w:color w:val="000000"/>
          <w:kern w:val="0"/>
          <w:sz w:val="24"/>
          <w:szCs w:val="24"/>
        </w:rPr>
        <w:t>First</w:t>
      </w:r>
      <w:del w:id="654" w:author="Author" w:date="2017-06-01T18:48:00Z">
        <w:r w:rsidRPr="00D12EB4" w:rsidDel="00026CFB">
          <w:rPr>
            <w:rFonts w:ascii="GulimChe" w:eastAsia="GulimChe" w:hAnsi="GulimChe" w:cs="GulimChe"/>
            <w:color w:val="000000"/>
            <w:kern w:val="0"/>
            <w:sz w:val="24"/>
            <w:szCs w:val="24"/>
          </w:rPr>
          <w:delText>ly</w:delText>
        </w:r>
      </w:del>
      <w:r w:rsidRPr="00D12EB4">
        <w:rPr>
          <w:rFonts w:ascii="GulimChe" w:eastAsia="GulimChe" w:hAnsi="GulimChe" w:cs="GulimChe"/>
          <w:color w:val="000000"/>
          <w:kern w:val="0"/>
          <w:sz w:val="24"/>
          <w:szCs w:val="24"/>
        </w:rPr>
        <w:t xml:space="preserve">, </w:t>
      </w:r>
      <w:del w:id="655" w:author="Author" w:date="2017-06-01T18:48:00Z">
        <w:r w:rsidRPr="00D12EB4" w:rsidDel="00026CFB">
          <w:rPr>
            <w:rFonts w:ascii="GulimChe" w:eastAsia="GulimChe" w:hAnsi="GulimChe" w:cs="GulimChe"/>
            <w:color w:val="000000"/>
            <w:kern w:val="0"/>
            <w:sz w:val="24"/>
            <w:szCs w:val="24"/>
          </w:rPr>
          <w:delText xml:space="preserve">Camera </w:delText>
        </w:r>
      </w:del>
      <w:ins w:id="656" w:author="Author" w:date="2017-06-01T18:48:00Z">
        <w:r w:rsidR="00026CFB">
          <w:rPr>
            <w:rFonts w:ascii="GulimChe" w:eastAsia="GulimChe" w:hAnsi="GulimChe" w:cs="GulimChe"/>
            <w:color w:val="000000"/>
            <w:kern w:val="0"/>
            <w:sz w:val="24"/>
            <w:szCs w:val="24"/>
          </w:rPr>
          <w:t>c</w:t>
        </w:r>
        <w:r w:rsidR="00026CFB" w:rsidRPr="00D12EB4">
          <w:rPr>
            <w:rFonts w:ascii="GulimChe" w:eastAsia="GulimChe" w:hAnsi="GulimChe" w:cs="GulimChe"/>
            <w:color w:val="000000"/>
            <w:kern w:val="0"/>
            <w:sz w:val="24"/>
            <w:szCs w:val="24"/>
          </w:rPr>
          <w:t xml:space="preserve">amera </w:t>
        </w:r>
      </w:ins>
      <w:r w:rsidRPr="00D12EB4">
        <w:rPr>
          <w:rFonts w:ascii="GulimChe" w:eastAsia="GulimChe" w:hAnsi="GulimChe" w:cs="GulimChe"/>
          <w:color w:val="000000"/>
          <w:kern w:val="0"/>
          <w:sz w:val="24"/>
          <w:szCs w:val="24"/>
        </w:rPr>
        <w:t>movement is somewhat inefficient</w:t>
      </w:r>
      <w:del w:id="657" w:author="Author" w:date="2017-06-01T18:49:00Z">
        <w:r w:rsidRPr="00D12EB4" w:rsidDel="00BC10EC">
          <w:rPr>
            <w:rFonts w:ascii="GulimChe" w:eastAsia="GulimChe" w:hAnsi="GulimChe" w:cs="GulimChe"/>
            <w:color w:val="000000"/>
            <w:kern w:val="0"/>
            <w:sz w:val="24"/>
            <w:szCs w:val="24"/>
          </w:rPr>
          <w:delText xml:space="preserve"> like staircase</w:delText>
        </w:r>
      </w:del>
      <w:del w:id="658" w:author="Author" w:date="2017-06-01T21:58:00Z">
        <w:r w:rsidRPr="00D12EB4" w:rsidDel="00C249CB">
          <w:rPr>
            <w:rFonts w:ascii="GulimChe" w:eastAsia="GulimChe" w:hAnsi="GulimChe" w:cs="GulimChe"/>
            <w:color w:val="000000"/>
            <w:kern w:val="0"/>
            <w:sz w:val="24"/>
            <w:szCs w:val="24"/>
          </w:rPr>
          <w:delText>. B</w:delText>
        </w:r>
      </w:del>
      <w:ins w:id="659" w:author="Author" w:date="2017-06-01T21:58:00Z">
        <w:r w:rsidR="00C249CB">
          <w:rPr>
            <w:rFonts w:ascii="GulimChe" w:eastAsia="GulimChe" w:hAnsi="GulimChe" w:cs="GulimChe"/>
            <w:color w:val="000000"/>
            <w:kern w:val="0"/>
            <w:sz w:val="24"/>
            <w:szCs w:val="24"/>
          </w:rPr>
          <w:t xml:space="preserve"> b</w:t>
        </w:r>
      </w:ins>
      <w:r w:rsidRPr="00D12EB4">
        <w:rPr>
          <w:rFonts w:ascii="GulimChe" w:eastAsia="GulimChe" w:hAnsi="GulimChe" w:cs="GulimChe"/>
          <w:color w:val="000000"/>
          <w:kern w:val="0"/>
          <w:sz w:val="24"/>
          <w:szCs w:val="24"/>
        </w:rPr>
        <w:t xml:space="preserve">ecause the direction and range </w:t>
      </w:r>
      <w:ins w:id="660" w:author="Author" w:date="2017-06-01T18:49:00Z">
        <w:r w:rsidR="00BC10EC">
          <w:rPr>
            <w:rFonts w:ascii="GulimChe" w:eastAsia="GulimChe" w:hAnsi="GulimChe" w:cs="GulimChe"/>
            <w:color w:val="000000"/>
            <w:kern w:val="0"/>
            <w:sz w:val="24"/>
            <w:szCs w:val="24"/>
          </w:rPr>
          <w:t xml:space="preserve">of </w:t>
        </w:r>
      </w:ins>
      <w:del w:id="661" w:author="Author" w:date="2017-06-01T18:49:00Z">
        <w:r w:rsidRPr="00D12EB4" w:rsidDel="00BC10EC">
          <w:rPr>
            <w:rFonts w:ascii="GulimChe" w:eastAsia="GulimChe" w:hAnsi="GulimChe" w:cs="GulimChe"/>
            <w:color w:val="000000"/>
            <w:kern w:val="0"/>
            <w:sz w:val="24"/>
            <w:szCs w:val="24"/>
          </w:rPr>
          <w:delText xml:space="preserve">in which </w:delText>
        </w:r>
      </w:del>
      <w:del w:id="662" w:author="Author" w:date="2017-06-01T22:01:00Z">
        <w:r w:rsidRPr="00D12EB4" w:rsidDel="009D65C1">
          <w:rPr>
            <w:rFonts w:ascii="GulimChe" w:eastAsia="GulimChe" w:hAnsi="GulimChe" w:cs="GulimChe"/>
            <w:color w:val="000000"/>
            <w:kern w:val="0"/>
            <w:sz w:val="24"/>
            <w:szCs w:val="24"/>
          </w:rPr>
          <w:delText xml:space="preserve">camera </w:delText>
        </w:r>
      </w:del>
      <w:del w:id="663" w:author="Author" w:date="2017-06-01T18:49:00Z">
        <w:r w:rsidRPr="00D12EB4" w:rsidDel="00BC10EC">
          <w:rPr>
            <w:rFonts w:ascii="GulimChe" w:eastAsia="GulimChe" w:hAnsi="GulimChe" w:cs="GulimChe"/>
            <w:color w:val="000000"/>
            <w:kern w:val="0"/>
            <w:sz w:val="24"/>
            <w:szCs w:val="24"/>
          </w:rPr>
          <w:delText xml:space="preserve">can </w:delText>
        </w:r>
      </w:del>
      <w:r w:rsidRPr="00D12EB4">
        <w:rPr>
          <w:rFonts w:ascii="GulimChe" w:eastAsia="GulimChe" w:hAnsi="GulimChe" w:cs="GulimChe"/>
          <w:color w:val="000000"/>
          <w:kern w:val="0"/>
          <w:sz w:val="24"/>
          <w:szCs w:val="24"/>
        </w:rPr>
        <w:t>move</w:t>
      </w:r>
      <w:ins w:id="664" w:author="Author" w:date="2017-06-01T18:49:00Z">
        <w:r w:rsidR="00BC10EC">
          <w:rPr>
            <w:rFonts w:ascii="GulimChe" w:eastAsia="GulimChe" w:hAnsi="GulimChe" w:cs="GulimChe"/>
            <w:color w:val="000000"/>
            <w:kern w:val="0"/>
            <w:sz w:val="24"/>
            <w:szCs w:val="24"/>
          </w:rPr>
          <w:t>ment</w:t>
        </w:r>
      </w:ins>
      <w:r w:rsidRPr="00D12EB4">
        <w:rPr>
          <w:rFonts w:ascii="GulimChe" w:eastAsia="GulimChe" w:hAnsi="GulimChe" w:cs="GulimChe"/>
          <w:color w:val="000000"/>
          <w:kern w:val="0"/>
          <w:sz w:val="24"/>
          <w:szCs w:val="24"/>
        </w:rPr>
        <w:t xml:space="preserve"> is fixed </w:t>
      </w:r>
      <w:del w:id="665" w:author="Author" w:date="2017-06-01T21:59:00Z">
        <w:r w:rsidRPr="00D12EB4" w:rsidDel="00C249CB">
          <w:rPr>
            <w:rFonts w:ascii="GulimChe" w:eastAsia="GulimChe" w:hAnsi="GulimChe" w:cs="GulimChe"/>
            <w:color w:val="000000"/>
            <w:kern w:val="0"/>
            <w:sz w:val="24"/>
            <w:szCs w:val="24"/>
          </w:rPr>
          <w:delText xml:space="preserve">in </w:delText>
        </w:r>
      </w:del>
      <w:ins w:id="666" w:author="Author" w:date="2017-06-01T21:59:00Z">
        <w:r w:rsidR="00C249CB">
          <w:rPr>
            <w:rFonts w:ascii="GulimChe" w:eastAsia="GulimChe" w:hAnsi="GulimChe" w:cs="GulimChe"/>
            <w:color w:val="000000"/>
            <w:kern w:val="0"/>
            <w:sz w:val="24"/>
            <w:szCs w:val="24"/>
          </w:rPr>
          <w:t>to</w:t>
        </w:r>
        <w:r w:rsidR="00C249CB"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six actions. </w:t>
      </w:r>
      <w:commentRangeEnd w:id="653"/>
      <w:r w:rsidR="00157C72">
        <w:rPr>
          <w:rStyle w:val="CommentReference"/>
        </w:rPr>
        <w:commentReference w:id="653"/>
      </w:r>
      <w:r w:rsidRPr="00D12EB4">
        <w:rPr>
          <w:rFonts w:ascii="GulimChe" w:eastAsia="GulimChe" w:hAnsi="GulimChe" w:cs="GulimChe"/>
          <w:color w:val="000000"/>
          <w:kern w:val="0"/>
          <w:sz w:val="24"/>
          <w:szCs w:val="24"/>
        </w:rPr>
        <w:t xml:space="preserve">The </w:t>
      </w:r>
      <w:del w:id="667" w:author="Author" w:date="2017-06-01T18:50:00Z">
        <w:r w:rsidRPr="00D12EB4" w:rsidDel="00BC10EC">
          <w:rPr>
            <w:rFonts w:ascii="GulimChe" w:eastAsia="GulimChe" w:hAnsi="GulimChe" w:cs="GulimChe"/>
            <w:color w:val="000000"/>
            <w:kern w:val="0"/>
            <w:sz w:val="24"/>
            <w:szCs w:val="24"/>
            <w:u w:val="single"/>
          </w:rPr>
          <w:delText>jacobian</w:delText>
        </w:r>
        <w:r w:rsidRPr="00D12EB4" w:rsidDel="00BC10EC">
          <w:rPr>
            <w:rFonts w:ascii="GulimChe" w:eastAsia="GulimChe" w:hAnsi="GulimChe" w:cs="GulimChe"/>
            <w:color w:val="000000"/>
            <w:kern w:val="0"/>
            <w:sz w:val="24"/>
            <w:szCs w:val="24"/>
          </w:rPr>
          <w:delText xml:space="preserve"> </w:delText>
        </w:r>
      </w:del>
      <w:ins w:id="668" w:author="Author" w:date="2017-06-01T18:50:00Z">
        <w:r w:rsidR="00BC10EC">
          <w:rPr>
            <w:rFonts w:ascii="GulimChe" w:eastAsia="GulimChe" w:hAnsi="GulimChe" w:cs="GulimChe"/>
            <w:color w:val="000000"/>
            <w:kern w:val="0"/>
            <w:sz w:val="24"/>
            <w:szCs w:val="24"/>
            <w:u w:val="single"/>
          </w:rPr>
          <w:t>J</w:t>
        </w:r>
        <w:r w:rsidR="00BC10EC" w:rsidRPr="00D12EB4">
          <w:rPr>
            <w:rFonts w:ascii="GulimChe" w:eastAsia="GulimChe" w:hAnsi="GulimChe" w:cs="GulimChe"/>
            <w:color w:val="000000"/>
            <w:kern w:val="0"/>
            <w:sz w:val="24"/>
            <w:szCs w:val="24"/>
            <w:u w:val="single"/>
          </w:rPr>
          <w:t>acobian</w:t>
        </w:r>
        <w:r w:rsidR="00BC10EC"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matrix estimation method can </w:t>
      </w:r>
      <w:ins w:id="669" w:author="Author" w:date="2017-06-01T18:50:00Z">
        <w:r w:rsidR="00BC10EC">
          <w:rPr>
            <w:rFonts w:ascii="GulimChe" w:eastAsia="GulimChe" w:hAnsi="GulimChe" w:cs="GulimChe"/>
            <w:color w:val="000000"/>
            <w:kern w:val="0"/>
            <w:sz w:val="24"/>
            <w:szCs w:val="24"/>
          </w:rPr>
          <w:t xml:space="preserve">generate </w:t>
        </w:r>
      </w:ins>
      <w:del w:id="670" w:author="Author" w:date="2017-06-01T18:50:00Z">
        <w:r w:rsidRPr="00D12EB4" w:rsidDel="00BC10EC">
          <w:rPr>
            <w:rFonts w:ascii="GulimChe" w:eastAsia="GulimChe" w:hAnsi="GulimChe" w:cs="GulimChe"/>
            <w:color w:val="000000"/>
            <w:kern w:val="0"/>
            <w:sz w:val="24"/>
            <w:szCs w:val="24"/>
          </w:rPr>
          <w:delText xml:space="preserve">put out </w:delText>
        </w:r>
      </w:del>
      <w:ins w:id="671" w:author="Author" w:date="2017-06-01T18:50:00Z">
        <w:r w:rsidR="00BC10EC">
          <w:rPr>
            <w:rFonts w:ascii="GulimChe" w:eastAsia="GulimChe" w:hAnsi="GulimChe" w:cs="GulimChe"/>
            <w:color w:val="000000"/>
            <w:kern w:val="0"/>
            <w:sz w:val="24"/>
            <w:szCs w:val="24"/>
          </w:rPr>
          <w:t xml:space="preserve">an </w:t>
        </w:r>
      </w:ins>
      <w:r w:rsidRPr="00D12EB4">
        <w:rPr>
          <w:rFonts w:ascii="GulimChe" w:eastAsia="GulimChe" w:hAnsi="GulimChe" w:cs="GulimChe"/>
          <w:color w:val="000000"/>
          <w:kern w:val="0"/>
          <w:sz w:val="24"/>
          <w:szCs w:val="24"/>
        </w:rPr>
        <w:t xml:space="preserve">all-round </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translation and rotation vector, </w:t>
      </w:r>
      <w:ins w:id="672" w:author="Author" w:date="2017-06-01T18:50:00Z">
        <w:r w:rsidR="00BC10EC">
          <w:rPr>
            <w:rFonts w:ascii="GulimChe" w:eastAsia="GulimChe" w:hAnsi="GulimChe" w:cs="GulimChe"/>
            <w:color w:val="000000"/>
            <w:kern w:val="0"/>
            <w:sz w:val="24"/>
            <w:szCs w:val="24"/>
          </w:rPr>
          <w:t xml:space="preserve">and </w:t>
        </w:r>
      </w:ins>
      <w:del w:id="673" w:author="Author" w:date="2017-06-01T18:50:00Z">
        <w:r w:rsidRPr="00D12EB4" w:rsidDel="00BC10EC">
          <w:rPr>
            <w:rFonts w:ascii="GulimChe" w:eastAsia="GulimChe" w:hAnsi="GulimChe" w:cs="GulimChe"/>
            <w:color w:val="000000"/>
            <w:kern w:val="0"/>
            <w:sz w:val="24"/>
            <w:szCs w:val="24"/>
          </w:rPr>
          <w:delText xml:space="preserve">this method </w:delText>
        </w:r>
      </w:del>
      <w:r w:rsidRPr="00D12EB4">
        <w:rPr>
          <w:rFonts w:ascii="GulimChe" w:eastAsia="GulimChe" w:hAnsi="GulimChe" w:cs="GulimChe"/>
          <w:color w:val="000000"/>
          <w:kern w:val="0"/>
          <w:sz w:val="24"/>
          <w:szCs w:val="24"/>
        </w:rPr>
        <w:t xml:space="preserve">currently </w:t>
      </w:r>
      <w:ins w:id="674" w:author="Author" w:date="2017-06-01T18:50:00Z">
        <w:r w:rsidR="00BC10EC">
          <w:rPr>
            <w:rFonts w:ascii="GulimChe" w:eastAsia="GulimChe" w:hAnsi="GulimChe" w:cs="GulimChe"/>
            <w:color w:val="000000"/>
            <w:kern w:val="0"/>
            <w:sz w:val="24"/>
            <w:szCs w:val="24"/>
          </w:rPr>
          <w:t xml:space="preserve">has </w:t>
        </w:r>
      </w:ins>
      <w:del w:id="675" w:author="Author" w:date="2017-06-01T18:50:00Z">
        <w:r w:rsidRPr="00D12EB4" w:rsidDel="00BC10EC">
          <w:rPr>
            <w:rFonts w:ascii="GulimChe" w:eastAsia="GulimChe" w:hAnsi="GulimChe" w:cs="GulimChe"/>
            <w:color w:val="000000"/>
            <w:kern w:val="0"/>
            <w:sz w:val="24"/>
            <w:szCs w:val="24"/>
          </w:rPr>
          <w:delText xml:space="preserve">shows </w:delText>
        </w:r>
      </w:del>
      <w:r w:rsidRPr="00D12EB4">
        <w:rPr>
          <w:rFonts w:ascii="GulimChe" w:eastAsia="GulimChe" w:hAnsi="GulimChe" w:cs="GulimChe"/>
          <w:color w:val="000000"/>
          <w:kern w:val="0"/>
          <w:sz w:val="24"/>
          <w:szCs w:val="24"/>
        </w:rPr>
        <w:t xml:space="preserve">much smoother motion during registration. </w:t>
      </w:r>
      <w:commentRangeStart w:id="676"/>
      <w:r w:rsidRPr="00D12EB4">
        <w:rPr>
          <w:rFonts w:ascii="GulimChe" w:eastAsia="GulimChe" w:hAnsi="GulimChe" w:cs="GulimChe"/>
          <w:color w:val="000000"/>
          <w:kern w:val="0"/>
          <w:sz w:val="24"/>
          <w:szCs w:val="24"/>
        </w:rPr>
        <w:t xml:space="preserve">Since all the distance the camera move is </w:t>
      </w:r>
      <w:r w:rsidRPr="00D12EB4">
        <w:rPr>
          <w:rFonts w:ascii="GulimChe" w:eastAsia="GulimChe" w:hAnsi="GulimChe" w:cs="GulimChe"/>
          <w:color w:val="008000"/>
          <w:kern w:val="0"/>
          <w:sz w:val="24"/>
          <w:szCs w:val="24"/>
        </w:rPr>
        <w:t>$1$</w:t>
      </w:r>
      <w:r w:rsidRPr="00D12EB4">
        <w:rPr>
          <w:rFonts w:ascii="GulimChe" w:eastAsia="GulimChe" w:hAnsi="GulimChe" w:cs="GulimChe"/>
          <w:color w:val="000000"/>
          <w:kern w:val="0"/>
          <w:sz w:val="24"/>
          <w:szCs w:val="24"/>
        </w:rPr>
        <w:t>,</w:t>
      </w:r>
      <w:commentRangeEnd w:id="676"/>
      <w:r w:rsidR="009D65C1">
        <w:rPr>
          <w:rStyle w:val="CommentReference"/>
        </w:rPr>
        <w:commentReference w:id="676"/>
      </w:r>
      <w:r w:rsidRPr="00D12EB4">
        <w:rPr>
          <w:rFonts w:ascii="GulimChe" w:eastAsia="GulimChe" w:hAnsi="GulimChe" w:cs="GulimChe"/>
          <w:color w:val="000000"/>
          <w:kern w:val="0"/>
          <w:sz w:val="24"/>
          <w:szCs w:val="24"/>
        </w:rPr>
        <w:t xml:space="preserve"> it is also inefficient in terms of utilization of error sizes. Second</w:t>
      </w:r>
      <w:del w:id="677" w:author="Author" w:date="2017-06-01T19:02:00Z">
        <w:r w:rsidRPr="00D12EB4" w:rsidDel="00217491">
          <w:rPr>
            <w:rFonts w:ascii="GulimChe" w:eastAsia="GulimChe" w:hAnsi="GulimChe" w:cs="GulimChe"/>
            <w:color w:val="000000"/>
            <w:kern w:val="0"/>
            <w:sz w:val="24"/>
            <w:szCs w:val="24"/>
          </w:rPr>
          <w:delText>ly</w:delText>
        </w:r>
      </w:del>
      <w:r w:rsidRPr="00D12EB4">
        <w:rPr>
          <w:rFonts w:ascii="GulimChe" w:eastAsia="GulimChe" w:hAnsi="GulimChe" w:cs="GulimChe"/>
          <w:color w:val="000000"/>
          <w:kern w:val="0"/>
          <w:sz w:val="24"/>
          <w:szCs w:val="24"/>
        </w:rPr>
        <w:t>, state</w:t>
      </w:r>
      <w:del w:id="678" w:author="Author" w:date="2017-06-01T22:03:00Z">
        <w:r w:rsidRPr="00D12EB4" w:rsidDel="00C51467">
          <w:rPr>
            <w:rFonts w:ascii="GulimChe" w:eastAsia="GulimChe" w:hAnsi="GulimChe" w:cs="GulimChe"/>
            <w:color w:val="000000"/>
            <w:kern w:val="0"/>
            <w:sz w:val="24"/>
            <w:szCs w:val="24"/>
          </w:rPr>
          <w:delText>s</w:delText>
        </w:r>
      </w:del>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8000"/>
          <w:kern w:val="0"/>
          <w:sz w:val="24"/>
          <w:szCs w:val="24"/>
        </w:rPr>
        <w:t>$x_t$</w:t>
      </w:r>
      <w:r w:rsidRPr="00D12EB4">
        <w:rPr>
          <w:rFonts w:ascii="GulimChe" w:eastAsia="GulimChe" w:hAnsi="GulimChe" w:cs="GulimChe"/>
          <w:color w:val="000000"/>
          <w:kern w:val="0"/>
          <w:sz w:val="24"/>
          <w:szCs w:val="24"/>
        </w:rPr>
        <w:t xml:space="preserve"> is too simple to apply to real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registrations. </w:t>
      </w:r>
      <w:ins w:id="679" w:author="Author" w:date="2017-06-01T22:03:00Z">
        <w:r w:rsidR="00C51467">
          <w:rPr>
            <w:rFonts w:ascii="GulimChe" w:eastAsia="GulimChe" w:hAnsi="GulimChe" w:cs="GulimChe"/>
            <w:color w:val="000000"/>
            <w:kern w:val="0"/>
            <w:sz w:val="24"/>
            <w:szCs w:val="24"/>
          </w:rPr>
          <w:t xml:space="preserve">Although </w:t>
        </w:r>
      </w:ins>
      <w:del w:id="680" w:author="Author" w:date="2017-06-01T22:03:00Z">
        <w:r w:rsidRPr="00D12EB4" w:rsidDel="00C51467">
          <w:rPr>
            <w:rFonts w:ascii="GulimChe" w:eastAsia="GulimChe" w:hAnsi="GulimChe" w:cs="GulimChe"/>
            <w:color w:val="000000"/>
            <w:kern w:val="0"/>
            <w:sz w:val="24"/>
            <w:szCs w:val="24"/>
          </w:rPr>
          <w:delText xml:space="preserve">Our </w:delText>
        </w:r>
      </w:del>
      <w:ins w:id="681" w:author="Author" w:date="2017-06-01T22:03:00Z">
        <w:r w:rsidR="00C51467">
          <w:rPr>
            <w:rFonts w:ascii="GulimChe" w:eastAsia="GulimChe" w:hAnsi="GulimChe" w:cs="GulimChe"/>
            <w:color w:val="000000"/>
            <w:kern w:val="0"/>
            <w:sz w:val="24"/>
            <w:szCs w:val="24"/>
          </w:rPr>
          <w:t>o</w:t>
        </w:r>
        <w:r w:rsidR="00C51467" w:rsidRPr="00D12EB4">
          <w:rPr>
            <w:rFonts w:ascii="GulimChe" w:eastAsia="GulimChe" w:hAnsi="GulimChe" w:cs="GulimChe"/>
            <w:color w:val="000000"/>
            <w:kern w:val="0"/>
            <w:sz w:val="24"/>
            <w:szCs w:val="24"/>
          </w:rPr>
          <w:t xml:space="preserve">ur </w:t>
        </w:r>
      </w:ins>
      <w:r w:rsidRPr="00D12EB4">
        <w:rPr>
          <w:rFonts w:ascii="GulimChe" w:eastAsia="GulimChe" w:hAnsi="GulimChe" w:cs="GulimChe"/>
          <w:color w:val="000000"/>
          <w:kern w:val="0"/>
          <w:sz w:val="24"/>
          <w:szCs w:val="24"/>
        </w:rPr>
        <w:t xml:space="preserve">current method defined </w:t>
      </w:r>
      <w:r w:rsidRPr="00D12EB4">
        <w:rPr>
          <w:rFonts w:ascii="GulimChe" w:eastAsia="GulimChe" w:hAnsi="GulimChe" w:cs="GulimChe"/>
          <w:color w:val="008000"/>
          <w:kern w:val="0"/>
          <w:sz w:val="24"/>
          <w:szCs w:val="24"/>
        </w:rPr>
        <w:t>$x_t$</w:t>
      </w:r>
      <w:r w:rsidRPr="00D12EB4">
        <w:rPr>
          <w:rFonts w:ascii="GulimChe" w:eastAsia="GulimChe" w:hAnsi="GulimChe" w:cs="GulimChe"/>
          <w:color w:val="000000"/>
          <w:kern w:val="0"/>
          <w:sz w:val="24"/>
          <w:szCs w:val="24"/>
        </w:rPr>
        <w:t xml:space="preserve"> as four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 xml:space="preserve"> point vector errors, </w:t>
      </w:r>
      <w:del w:id="682" w:author="Author" w:date="2017-06-01T22:03:00Z">
        <w:r w:rsidRPr="00D12EB4" w:rsidDel="00C51467">
          <w:rPr>
            <w:rFonts w:ascii="GulimChe" w:eastAsia="GulimChe" w:hAnsi="GulimChe" w:cs="GulimChe"/>
            <w:color w:val="000000"/>
            <w:kern w:val="0"/>
            <w:sz w:val="24"/>
            <w:szCs w:val="24"/>
          </w:rPr>
          <w:delText xml:space="preserve">but </w:delText>
        </w:r>
      </w:del>
      <w:r w:rsidRPr="00D12EB4">
        <w:rPr>
          <w:rFonts w:ascii="GulimChe" w:eastAsia="GulimChe" w:hAnsi="GulimChe" w:cs="GulimChe"/>
          <w:color w:val="000000"/>
          <w:kern w:val="0"/>
          <w:sz w:val="24"/>
          <w:szCs w:val="24"/>
        </w:rPr>
        <w:t xml:space="preserve">real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registration</w:t>
      </w:r>
      <w:ins w:id="683" w:author="Author" w:date="2017-06-01T19:02:00Z">
        <w:r w:rsidR="00217491">
          <w:rPr>
            <w:rFonts w:ascii="GulimChe" w:eastAsia="GulimChe" w:hAnsi="GulimChe" w:cs="GulimChe"/>
            <w:color w:val="000000"/>
            <w:kern w:val="0"/>
            <w:sz w:val="24"/>
            <w:szCs w:val="24"/>
          </w:rPr>
          <w:t xml:space="preserve"> </w:t>
        </w:r>
      </w:ins>
      <w:del w:id="684" w:author="Author" w:date="2017-06-01T19:02:00Z">
        <w:r w:rsidRPr="00D12EB4" w:rsidDel="00217491">
          <w:rPr>
            <w:rFonts w:ascii="GulimChe" w:eastAsia="GulimChe" w:hAnsi="GulimChe" w:cs="GulimChe"/>
            <w:color w:val="000000"/>
            <w:kern w:val="0"/>
            <w:sz w:val="24"/>
            <w:szCs w:val="24"/>
          </w:rPr>
          <w:delText xml:space="preserve">, </w:delText>
        </w:r>
      </w:del>
      <w:ins w:id="685" w:author="Author" w:date="2017-06-01T19:02:00Z">
        <w:r w:rsidR="00217491">
          <w:rPr>
            <w:rFonts w:ascii="GulimChe" w:eastAsia="GulimChe" w:hAnsi="GulimChe" w:cs="GulimChe"/>
            <w:color w:val="000000"/>
            <w:kern w:val="0"/>
            <w:sz w:val="24"/>
            <w:szCs w:val="24"/>
          </w:rPr>
          <w:t xml:space="preserve">has </w:t>
        </w:r>
      </w:ins>
      <w:r w:rsidRPr="00D12EB4">
        <w:rPr>
          <w:rFonts w:ascii="GulimChe" w:eastAsia="GulimChe" w:hAnsi="GulimChe" w:cs="GulimChe"/>
          <w:color w:val="000000"/>
          <w:kern w:val="0"/>
          <w:sz w:val="24"/>
          <w:szCs w:val="24"/>
        </w:rPr>
        <w:t xml:space="preserve">larger and </w:t>
      </w:r>
      <w:del w:id="686" w:author="Author" w:date="2017-06-01T19:02:00Z">
        <w:r w:rsidRPr="00D12EB4" w:rsidDel="00217491">
          <w:rPr>
            <w:rFonts w:ascii="GulimChe" w:eastAsia="GulimChe" w:hAnsi="GulimChe" w:cs="GulimChe"/>
            <w:color w:val="000000"/>
            <w:kern w:val="0"/>
            <w:sz w:val="24"/>
            <w:szCs w:val="24"/>
          </w:rPr>
          <w:delText xml:space="preserve">much </w:delText>
        </w:r>
      </w:del>
      <w:r w:rsidRPr="00D12EB4">
        <w:rPr>
          <w:rFonts w:ascii="GulimChe" w:eastAsia="GulimChe" w:hAnsi="GulimChe" w:cs="GulimChe"/>
          <w:color w:val="000000"/>
          <w:kern w:val="0"/>
          <w:sz w:val="24"/>
          <w:szCs w:val="24"/>
        </w:rPr>
        <w:t xml:space="preserve">more complex features </w:t>
      </w:r>
      <w:ins w:id="687" w:author="Author" w:date="2017-06-01T19:02:00Z">
        <w:r w:rsidR="00217491">
          <w:rPr>
            <w:rFonts w:ascii="GulimChe" w:eastAsia="GulimChe" w:hAnsi="GulimChe" w:cs="GulimChe"/>
            <w:color w:val="000000"/>
            <w:kern w:val="0"/>
            <w:sz w:val="24"/>
            <w:szCs w:val="24"/>
          </w:rPr>
          <w:t xml:space="preserve">that </w:t>
        </w:r>
      </w:ins>
      <w:r w:rsidRPr="00D12EB4">
        <w:rPr>
          <w:rFonts w:ascii="GulimChe" w:eastAsia="GulimChe" w:hAnsi="GulimChe" w:cs="GulimChe"/>
          <w:color w:val="000000"/>
          <w:kern w:val="0"/>
          <w:sz w:val="24"/>
          <w:szCs w:val="24"/>
        </w:rPr>
        <w:t>need to be used to define current state.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Most of </w:t>
      </w:r>
      <w:del w:id="688" w:author="Author" w:date="2017-06-01T19:02:00Z">
        <w:r w:rsidRPr="00D12EB4" w:rsidDel="00B07384">
          <w:rPr>
            <w:rFonts w:ascii="GulimChe" w:eastAsia="GulimChe" w:hAnsi="GulimChe" w:cs="GulimChe"/>
            <w:color w:val="000000"/>
            <w:kern w:val="0"/>
            <w:sz w:val="24"/>
            <w:szCs w:val="24"/>
          </w:rPr>
          <w:delText xml:space="preserve">this </w:delText>
        </w:r>
      </w:del>
      <w:ins w:id="689" w:author="Author" w:date="2017-06-01T19:02:00Z">
        <w:r w:rsidR="00B07384" w:rsidRPr="00D12EB4">
          <w:rPr>
            <w:rFonts w:ascii="GulimChe" w:eastAsia="GulimChe" w:hAnsi="GulimChe" w:cs="GulimChe"/>
            <w:color w:val="000000"/>
            <w:kern w:val="0"/>
            <w:sz w:val="24"/>
            <w:szCs w:val="24"/>
          </w:rPr>
          <w:t>th</w:t>
        </w:r>
        <w:r w:rsidR="00B07384">
          <w:rPr>
            <w:rFonts w:ascii="GulimChe" w:eastAsia="GulimChe" w:hAnsi="GulimChe" w:cs="GulimChe"/>
            <w:color w:val="000000"/>
            <w:kern w:val="0"/>
            <w:sz w:val="24"/>
            <w:szCs w:val="24"/>
          </w:rPr>
          <w:t>e</w:t>
        </w:r>
        <w:r w:rsidR="00B07384" w:rsidRPr="00D12EB4">
          <w:rPr>
            <w:rFonts w:ascii="GulimChe" w:eastAsia="GulimChe" w:hAnsi="GulimChe" w:cs="GulimChe"/>
            <w:color w:val="000000"/>
            <w:kern w:val="0"/>
            <w:sz w:val="24"/>
            <w:szCs w:val="24"/>
          </w:rPr>
          <w:t>s</w:t>
        </w:r>
        <w:r w:rsidR="00B07384">
          <w:rPr>
            <w:rFonts w:ascii="GulimChe" w:eastAsia="GulimChe" w:hAnsi="GulimChe" w:cs="GulimChe"/>
            <w:color w:val="000000"/>
            <w:kern w:val="0"/>
            <w:sz w:val="24"/>
            <w:szCs w:val="24"/>
          </w:rPr>
          <w:t>e</w:t>
        </w:r>
        <w:r w:rsidR="00B07384"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limitations can </w:t>
      </w:r>
      <w:del w:id="690" w:author="Author" w:date="2017-06-01T19:03:00Z">
        <w:r w:rsidRPr="00D12EB4" w:rsidDel="00B07384">
          <w:rPr>
            <w:rFonts w:ascii="GulimChe" w:eastAsia="GulimChe" w:hAnsi="GulimChe" w:cs="GulimChe"/>
            <w:color w:val="000000"/>
            <w:kern w:val="0"/>
            <w:sz w:val="24"/>
            <w:szCs w:val="24"/>
          </w:rPr>
          <w:delText xml:space="preserve">soon </w:delText>
        </w:r>
      </w:del>
      <w:r w:rsidRPr="00D12EB4">
        <w:rPr>
          <w:rFonts w:ascii="GulimChe" w:eastAsia="GulimChe" w:hAnsi="GulimChe" w:cs="GulimChe"/>
          <w:color w:val="000000"/>
          <w:kern w:val="0"/>
          <w:sz w:val="24"/>
          <w:szCs w:val="24"/>
        </w:rPr>
        <w:t xml:space="preserve">be resolved in the future works. The camera movement problem can be solved by combining actions. Instead of choosing a single action predicted by </w:t>
      </w:r>
      <w:r w:rsidRPr="00D12EB4">
        <w:rPr>
          <w:rFonts w:ascii="GulimChe" w:eastAsia="GulimChe" w:hAnsi="GulimChe" w:cs="GulimChe"/>
          <w:color w:val="008000"/>
          <w:kern w:val="0"/>
          <w:sz w:val="24"/>
          <w:szCs w:val="24"/>
        </w:rPr>
        <w:t>$argmax(Q(s, a; \theta ))$</w:t>
      </w:r>
      <w:r w:rsidRPr="00D12EB4">
        <w:rPr>
          <w:rFonts w:ascii="GulimChe" w:eastAsia="GulimChe" w:hAnsi="GulimChe" w:cs="GulimChe"/>
          <w:color w:val="000000"/>
          <w:kern w:val="0"/>
          <w:sz w:val="24"/>
          <w:szCs w:val="24"/>
        </w:rPr>
        <w:t xml:space="preserve">, we can use the whole values in </w:t>
      </w:r>
      <w:ins w:id="691" w:author="Author" w:date="2017-06-01T19:03:00Z">
        <w:r w:rsidR="00B07384">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output layer of </w:t>
      </w:r>
      <w:ins w:id="692" w:author="Author" w:date="2017-06-01T19:03:00Z">
        <w:r w:rsidR="00B07384">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Q-network, and add the action vectors multiplied by the corresponding predicted reward values. This can </w:t>
      </w:r>
      <w:ins w:id="693" w:author="Author" w:date="2017-06-01T19:03:00Z">
        <w:r w:rsidR="00B07384">
          <w:rPr>
            <w:rFonts w:ascii="GulimChe" w:eastAsia="GulimChe" w:hAnsi="GulimChe" w:cs="GulimChe"/>
            <w:color w:val="000000"/>
            <w:kern w:val="0"/>
            <w:sz w:val="24"/>
            <w:szCs w:val="24"/>
          </w:rPr>
          <w:t xml:space="preserve">provide </w:t>
        </w:r>
      </w:ins>
      <w:del w:id="694" w:author="Author" w:date="2017-06-01T19:03:00Z">
        <w:r w:rsidRPr="00D12EB4" w:rsidDel="00B07384">
          <w:rPr>
            <w:rFonts w:ascii="GulimChe" w:eastAsia="GulimChe" w:hAnsi="GulimChe" w:cs="GulimChe"/>
            <w:color w:val="000000"/>
            <w:kern w:val="0"/>
            <w:sz w:val="24"/>
            <w:szCs w:val="24"/>
          </w:rPr>
          <w:delText xml:space="preserve">give a much </w:delText>
        </w:r>
      </w:del>
      <w:ins w:id="695" w:author="Author" w:date="2017-06-01T19:03:00Z">
        <w:r w:rsidR="00B07384">
          <w:rPr>
            <w:rFonts w:ascii="GulimChe" w:eastAsia="GulimChe" w:hAnsi="GulimChe" w:cs="GulimChe"/>
            <w:color w:val="000000"/>
            <w:kern w:val="0"/>
            <w:sz w:val="24"/>
            <w:szCs w:val="24"/>
          </w:rPr>
          <w:t xml:space="preserve">a </w:t>
        </w:r>
      </w:ins>
      <w:r w:rsidRPr="00D12EB4">
        <w:rPr>
          <w:rFonts w:ascii="GulimChe" w:eastAsia="GulimChe" w:hAnsi="GulimChe" w:cs="GulimChe"/>
          <w:color w:val="000000"/>
          <w:kern w:val="0"/>
          <w:sz w:val="24"/>
          <w:szCs w:val="24"/>
        </w:rPr>
        <w:t>higher degree of freedom</w:t>
      </w:r>
      <w:ins w:id="696" w:author="Author" w:date="2017-06-01T19:03:00Z">
        <w:r w:rsidR="00B07384">
          <w:rPr>
            <w:rFonts w:ascii="GulimChe" w:eastAsia="GulimChe" w:hAnsi="GulimChe" w:cs="GulimChe"/>
            <w:color w:val="000000"/>
            <w:kern w:val="0"/>
            <w:sz w:val="24"/>
            <w:szCs w:val="24"/>
          </w:rPr>
          <w:t xml:space="preserve"> </w:t>
        </w:r>
      </w:ins>
      <w:del w:id="697" w:author="Author" w:date="2017-06-01T19:03:00Z">
        <w:r w:rsidRPr="00D12EB4" w:rsidDel="00B07384">
          <w:rPr>
            <w:rFonts w:ascii="GulimChe" w:eastAsia="GulimChe" w:hAnsi="GulimChe" w:cs="GulimChe"/>
            <w:color w:val="000000"/>
            <w:kern w:val="0"/>
            <w:sz w:val="24"/>
            <w:szCs w:val="24"/>
          </w:rPr>
          <w:delText>(</w:delText>
        </w:r>
        <w:r w:rsidRPr="00D12EB4" w:rsidDel="00B07384">
          <w:rPr>
            <w:rFonts w:ascii="GulimChe" w:eastAsia="GulimChe" w:hAnsi="GulimChe" w:cs="GulimChe"/>
            <w:color w:val="000000"/>
            <w:kern w:val="0"/>
            <w:sz w:val="24"/>
            <w:szCs w:val="24"/>
            <w:u w:val="single"/>
          </w:rPr>
          <w:delText>DOF</w:delText>
        </w:r>
        <w:r w:rsidRPr="00D12EB4" w:rsidDel="00B07384">
          <w:rPr>
            <w:rFonts w:ascii="GulimChe" w:eastAsia="GulimChe" w:hAnsi="GulimChe" w:cs="GulimChe"/>
            <w:color w:val="000000"/>
            <w:kern w:val="0"/>
            <w:sz w:val="24"/>
            <w:szCs w:val="24"/>
          </w:rPr>
          <w:delText xml:space="preserve">) </w:delText>
        </w:r>
      </w:del>
      <w:r w:rsidRPr="00D12EB4">
        <w:rPr>
          <w:rFonts w:ascii="GulimChe" w:eastAsia="GulimChe" w:hAnsi="GulimChe" w:cs="GulimChe"/>
          <w:color w:val="000000"/>
          <w:kern w:val="0"/>
          <w:sz w:val="24"/>
          <w:szCs w:val="24"/>
        </w:rPr>
        <w:t xml:space="preserve">to camera motion. </w:t>
      </w:r>
      <w:ins w:id="698" w:author="Author" w:date="2017-06-01T19:04:00Z">
        <w:r w:rsidR="00B07384">
          <w:rPr>
            <w:rFonts w:ascii="GulimChe" w:eastAsia="GulimChe" w:hAnsi="GulimChe" w:cs="GulimChe"/>
            <w:color w:val="000000"/>
            <w:kern w:val="0"/>
            <w:sz w:val="24"/>
            <w:szCs w:val="24"/>
          </w:rPr>
          <w:t xml:space="preserve">The addition of </w:t>
        </w:r>
      </w:ins>
      <w:del w:id="699" w:author="Author" w:date="2017-06-01T19:04:00Z">
        <w:r w:rsidRPr="00D12EB4" w:rsidDel="00B07384">
          <w:rPr>
            <w:rFonts w:ascii="GulimChe" w:eastAsia="GulimChe" w:hAnsi="GulimChe" w:cs="GulimChe"/>
            <w:color w:val="000000"/>
            <w:kern w:val="0"/>
            <w:sz w:val="24"/>
            <w:szCs w:val="24"/>
          </w:rPr>
          <w:delText xml:space="preserve">Also, adding </w:delText>
        </w:r>
      </w:del>
      <w:r w:rsidRPr="00D12EB4">
        <w:rPr>
          <w:rFonts w:ascii="GulimChe" w:eastAsia="GulimChe" w:hAnsi="GulimChe" w:cs="GulimChe"/>
          <w:color w:val="000000"/>
          <w:kern w:val="0"/>
          <w:sz w:val="24"/>
          <w:szCs w:val="24"/>
        </w:rPr>
        <w:t>rotation</w:t>
      </w:r>
      <w:ins w:id="700" w:author="Author" w:date="2017-06-01T22:05:00Z">
        <w:r w:rsidR="00560670">
          <w:rPr>
            <w:rFonts w:ascii="GulimChe" w:eastAsia="GulimChe" w:hAnsi="GulimChe" w:cs="GulimChe"/>
            <w:color w:val="000000"/>
            <w:kern w:val="0"/>
            <w:sz w:val="24"/>
            <w:szCs w:val="24"/>
          </w:rPr>
          <w:t>al</w:t>
        </w:r>
      </w:ins>
      <w:r w:rsidRPr="00D12EB4">
        <w:rPr>
          <w:rFonts w:ascii="GulimChe" w:eastAsia="GulimChe" w:hAnsi="GulimChe" w:cs="GulimChe"/>
          <w:color w:val="000000"/>
          <w:kern w:val="0"/>
          <w:sz w:val="24"/>
          <w:szCs w:val="24"/>
        </w:rPr>
        <w:t xml:space="preserve"> action is </w:t>
      </w:r>
      <w:ins w:id="701" w:author="Author" w:date="2017-06-01T19:04:00Z">
        <w:r w:rsidR="00B07384">
          <w:rPr>
            <w:rFonts w:ascii="GulimChe" w:eastAsia="GulimChe" w:hAnsi="GulimChe" w:cs="GulimChe"/>
            <w:color w:val="000000"/>
            <w:kern w:val="0"/>
            <w:sz w:val="24"/>
            <w:szCs w:val="24"/>
          </w:rPr>
          <w:t xml:space="preserve">also </w:t>
        </w:r>
      </w:ins>
      <w:r w:rsidRPr="00D12EB4">
        <w:rPr>
          <w:rFonts w:ascii="GulimChe" w:eastAsia="GulimChe" w:hAnsi="GulimChe" w:cs="GulimChe"/>
          <w:color w:val="000000"/>
          <w:kern w:val="0"/>
          <w:sz w:val="24"/>
          <w:szCs w:val="24"/>
        </w:rPr>
        <w:t xml:space="preserve">necessary to perform complicated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registration. </w:t>
      </w:r>
      <w:ins w:id="702" w:author="Author" w:date="2017-06-01T19:04:00Z">
        <w:r w:rsidR="00B07384">
          <w:rPr>
            <w:rFonts w:ascii="GulimChe" w:eastAsia="GulimChe" w:hAnsi="GulimChe" w:cs="GulimChe"/>
            <w:color w:val="000000"/>
            <w:kern w:val="0"/>
            <w:sz w:val="24"/>
            <w:szCs w:val="24"/>
          </w:rPr>
          <w:t xml:space="preserve">A </w:t>
        </w:r>
      </w:ins>
      <w:del w:id="703" w:author="Author" w:date="2017-06-01T19:04:00Z">
        <w:r w:rsidRPr="00D12EB4" w:rsidDel="00B07384">
          <w:rPr>
            <w:rFonts w:ascii="GulimChe" w:eastAsia="GulimChe" w:hAnsi="GulimChe" w:cs="GulimChe"/>
            <w:color w:val="000000"/>
            <w:kern w:val="0"/>
            <w:sz w:val="24"/>
            <w:szCs w:val="24"/>
          </w:rPr>
          <w:delText xml:space="preserve">More </w:delText>
        </w:r>
      </w:del>
      <w:ins w:id="704" w:author="Author" w:date="2017-06-01T19:04:00Z">
        <w:r w:rsidR="00B07384">
          <w:rPr>
            <w:rFonts w:ascii="GulimChe" w:eastAsia="GulimChe" w:hAnsi="GulimChe" w:cs="GulimChe"/>
            <w:color w:val="000000"/>
            <w:kern w:val="0"/>
            <w:sz w:val="24"/>
            <w:szCs w:val="24"/>
          </w:rPr>
          <w:t>m</w:t>
        </w:r>
        <w:r w:rsidR="00B07384" w:rsidRPr="00D12EB4">
          <w:rPr>
            <w:rFonts w:ascii="GulimChe" w:eastAsia="GulimChe" w:hAnsi="GulimChe" w:cs="GulimChe"/>
            <w:color w:val="000000"/>
            <w:kern w:val="0"/>
            <w:sz w:val="24"/>
            <w:szCs w:val="24"/>
          </w:rPr>
          <w:t xml:space="preserve">ore </w:t>
        </w:r>
      </w:ins>
      <w:r w:rsidRPr="00D12EB4">
        <w:rPr>
          <w:rFonts w:ascii="GulimChe" w:eastAsia="GulimChe" w:hAnsi="GulimChe" w:cs="GulimChe"/>
          <w:color w:val="000000"/>
          <w:kern w:val="0"/>
          <w:sz w:val="24"/>
          <w:szCs w:val="24"/>
        </w:rPr>
        <w:t xml:space="preserve">sophisticated form of </w:t>
      </w:r>
      <w:commentRangeStart w:id="705"/>
      <w:del w:id="706" w:author="Author" w:date="2017-06-01T19:04:00Z">
        <w:r w:rsidRPr="00D12EB4" w:rsidDel="00B07384">
          <w:rPr>
            <w:rFonts w:ascii="GulimChe" w:eastAsia="GulimChe" w:hAnsi="GulimChe" w:cs="GulimChe"/>
            <w:color w:val="000000"/>
            <w:kern w:val="0"/>
            <w:sz w:val="24"/>
            <w:szCs w:val="24"/>
            <w:u w:val="single"/>
          </w:rPr>
          <w:delText>stats</w:delText>
        </w:r>
        <w:r w:rsidRPr="00D12EB4" w:rsidDel="00B07384">
          <w:rPr>
            <w:rFonts w:ascii="GulimChe" w:eastAsia="GulimChe" w:hAnsi="GulimChe" w:cs="GulimChe"/>
            <w:color w:val="000000"/>
            <w:kern w:val="0"/>
            <w:sz w:val="24"/>
            <w:szCs w:val="24"/>
          </w:rPr>
          <w:delText xml:space="preserve"> </w:delText>
        </w:r>
      </w:del>
      <w:ins w:id="707" w:author="Author" w:date="2017-06-01T19:04:00Z">
        <w:r w:rsidR="00B07384" w:rsidRPr="00D12EB4">
          <w:rPr>
            <w:rFonts w:ascii="GulimChe" w:eastAsia="GulimChe" w:hAnsi="GulimChe" w:cs="GulimChe"/>
            <w:color w:val="000000"/>
            <w:kern w:val="0"/>
            <w:sz w:val="24"/>
            <w:szCs w:val="24"/>
            <w:u w:val="single"/>
          </w:rPr>
          <w:t>stat</w:t>
        </w:r>
        <w:r w:rsidR="00B07384">
          <w:rPr>
            <w:rFonts w:ascii="GulimChe" w:eastAsia="GulimChe" w:hAnsi="GulimChe" w:cs="GulimChe"/>
            <w:color w:val="000000"/>
            <w:kern w:val="0"/>
            <w:sz w:val="24"/>
            <w:szCs w:val="24"/>
            <w:u w:val="single"/>
          </w:rPr>
          <w:t>e</w:t>
        </w:r>
        <w:r w:rsidR="00B07384" w:rsidRPr="00D12EB4">
          <w:rPr>
            <w:rFonts w:ascii="GulimChe" w:eastAsia="GulimChe" w:hAnsi="GulimChe" w:cs="GulimChe"/>
            <w:color w:val="000000"/>
            <w:kern w:val="0"/>
            <w:sz w:val="24"/>
            <w:szCs w:val="24"/>
          </w:rPr>
          <w:t xml:space="preserve"> </w:t>
        </w:r>
        <w:commentRangeEnd w:id="705"/>
        <w:r w:rsidR="00B07384">
          <w:rPr>
            <w:rStyle w:val="CommentReference"/>
          </w:rPr>
          <w:commentReference w:id="705"/>
        </w:r>
      </w:ins>
      <w:r w:rsidRPr="00D12EB4">
        <w:rPr>
          <w:rFonts w:ascii="GulimChe" w:eastAsia="GulimChe" w:hAnsi="GulimChe" w:cs="GulimChe"/>
          <w:color w:val="008000"/>
          <w:kern w:val="0"/>
          <w:sz w:val="24"/>
          <w:szCs w:val="24"/>
        </w:rPr>
        <w:t>$x$</w:t>
      </w:r>
      <w:r w:rsidRPr="00D12EB4">
        <w:rPr>
          <w:rFonts w:ascii="GulimChe" w:eastAsia="GulimChe" w:hAnsi="GulimChe" w:cs="GulimChe"/>
          <w:color w:val="000000"/>
          <w:kern w:val="0"/>
          <w:sz w:val="24"/>
          <w:szCs w:val="24"/>
        </w:rPr>
        <w:t xml:space="preserve"> can also be easily defined. This is the greatest </w:t>
      </w:r>
      <w:del w:id="708" w:author="Author" w:date="2017-06-01T22:05:00Z">
        <w:r w:rsidRPr="00D12EB4" w:rsidDel="00560670">
          <w:rPr>
            <w:rFonts w:ascii="GulimChe" w:eastAsia="GulimChe" w:hAnsi="GulimChe" w:cs="GulimChe"/>
            <w:color w:val="000000"/>
            <w:kern w:val="0"/>
            <w:sz w:val="24"/>
            <w:szCs w:val="24"/>
          </w:rPr>
          <w:delText xml:space="preserve">potential and </w:delText>
        </w:r>
      </w:del>
      <w:r w:rsidRPr="00D12EB4">
        <w:rPr>
          <w:rFonts w:ascii="GulimChe" w:eastAsia="GulimChe" w:hAnsi="GulimChe" w:cs="GulimChe"/>
          <w:color w:val="000000"/>
          <w:kern w:val="0"/>
          <w:sz w:val="24"/>
          <w:szCs w:val="24"/>
        </w:rPr>
        <w:t xml:space="preserve">advantage of using </w:t>
      </w:r>
      <w:r w:rsidRPr="00D12EB4">
        <w:rPr>
          <w:rFonts w:ascii="GulimChe" w:eastAsia="GulimChe" w:hAnsi="GulimChe" w:cs="GulimChe"/>
          <w:color w:val="000000"/>
          <w:kern w:val="0"/>
          <w:sz w:val="24"/>
          <w:szCs w:val="24"/>
          <w:u w:val="single"/>
        </w:rPr>
        <w:t>DQN</w:t>
      </w:r>
      <w:r w:rsidRPr="00D12EB4">
        <w:rPr>
          <w:rFonts w:ascii="GulimChe" w:eastAsia="GulimChe" w:hAnsi="GulimChe" w:cs="GulimChe"/>
          <w:color w:val="000000"/>
          <w:kern w:val="0"/>
          <w:sz w:val="24"/>
          <w:szCs w:val="24"/>
        </w:rPr>
        <w:t xml:space="preserve"> rather </w:t>
      </w:r>
      <w:del w:id="709" w:author="Author" w:date="2017-06-01T19:05:00Z">
        <w:r w:rsidRPr="00D12EB4" w:rsidDel="00AF268C">
          <w:rPr>
            <w:rFonts w:ascii="GulimChe" w:eastAsia="GulimChe" w:hAnsi="GulimChe" w:cs="GulimChe"/>
            <w:color w:val="000000"/>
            <w:kern w:val="0"/>
            <w:sz w:val="24"/>
            <w:szCs w:val="24"/>
          </w:rPr>
          <w:delText xml:space="preserve">then </w:delText>
        </w:r>
      </w:del>
      <w:ins w:id="710" w:author="Author" w:date="2017-06-01T19:05:00Z">
        <w:r w:rsidR="00AF268C" w:rsidRPr="00D12EB4">
          <w:rPr>
            <w:rFonts w:ascii="GulimChe" w:eastAsia="GulimChe" w:hAnsi="GulimChe" w:cs="GulimChe"/>
            <w:color w:val="000000"/>
            <w:kern w:val="0"/>
            <w:sz w:val="24"/>
            <w:szCs w:val="24"/>
          </w:rPr>
          <w:t>th</w:t>
        </w:r>
        <w:r w:rsidR="00AF268C">
          <w:rPr>
            <w:rFonts w:ascii="GulimChe" w:eastAsia="GulimChe" w:hAnsi="GulimChe" w:cs="GulimChe"/>
            <w:color w:val="000000"/>
            <w:kern w:val="0"/>
            <w:sz w:val="24"/>
            <w:szCs w:val="24"/>
          </w:rPr>
          <w:t>a</w:t>
        </w:r>
        <w:r w:rsidR="00AF268C" w:rsidRPr="00D12EB4">
          <w:rPr>
            <w:rFonts w:ascii="GulimChe" w:eastAsia="GulimChe" w:hAnsi="GulimChe" w:cs="GulimChe"/>
            <w:color w:val="000000"/>
            <w:kern w:val="0"/>
            <w:sz w:val="24"/>
            <w:szCs w:val="24"/>
          </w:rPr>
          <w:t xml:space="preserve">n </w:t>
        </w:r>
      </w:ins>
      <w:r w:rsidRPr="00D12EB4">
        <w:rPr>
          <w:rFonts w:ascii="GulimChe" w:eastAsia="GulimChe" w:hAnsi="GulimChe" w:cs="GulimChe"/>
          <w:color w:val="000000"/>
          <w:kern w:val="0"/>
          <w:sz w:val="24"/>
          <w:szCs w:val="24"/>
        </w:rPr>
        <w:t>other methods</w:t>
      </w:r>
      <w:del w:id="711" w:author="Author" w:date="2017-06-01T19:05:00Z">
        <w:r w:rsidRPr="00D12EB4" w:rsidDel="00AF268C">
          <w:rPr>
            <w:rFonts w:ascii="GulimChe" w:eastAsia="GulimChe" w:hAnsi="GulimChe" w:cs="GulimChe"/>
            <w:color w:val="000000"/>
            <w:kern w:val="0"/>
            <w:sz w:val="24"/>
            <w:szCs w:val="24"/>
          </w:rPr>
          <w:delText xml:space="preserve">; </w:delText>
        </w:r>
      </w:del>
      <w:ins w:id="712" w:author="Author" w:date="2017-06-01T19:05:00Z">
        <w:r w:rsidR="00AF268C">
          <w:rPr>
            <w:rFonts w:ascii="GulimChe" w:eastAsia="GulimChe" w:hAnsi="GulimChe" w:cs="GulimChe"/>
            <w:color w:val="000000"/>
            <w:kern w:val="0"/>
            <w:sz w:val="24"/>
            <w:szCs w:val="24"/>
          </w:rPr>
          <w:t>.</w:t>
        </w:r>
        <w:r w:rsidR="00AF268C" w:rsidRPr="00D12EB4">
          <w:rPr>
            <w:rFonts w:ascii="GulimChe" w:eastAsia="GulimChe" w:hAnsi="GulimChe" w:cs="GulimChe"/>
            <w:color w:val="000000"/>
            <w:kern w:val="0"/>
            <w:sz w:val="24"/>
            <w:szCs w:val="24"/>
          </w:rPr>
          <w:t xml:space="preserve"> </w:t>
        </w:r>
      </w:ins>
      <w:del w:id="713" w:author="Author" w:date="2017-06-01T19:05:00Z">
        <w:r w:rsidRPr="00D12EB4" w:rsidDel="00AF268C">
          <w:rPr>
            <w:rFonts w:ascii="GulimChe" w:eastAsia="GulimChe" w:hAnsi="GulimChe" w:cs="GulimChe"/>
            <w:color w:val="000000"/>
            <w:kern w:val="0"/>
            <w:sz w:val="24"/>
            <w:szCs w:val="24"/>
          </w:rPr>
          <w:delText xml:space="preserve">Comparing </w:delText>
        </w:r>
      </w:del>
      <w:ins w:id="714" w:author="Author" w:date="2017-06-01T19:05:00Z">
        <w:r w:rsidR="00AF268C" w:rsidRPr="00D12EB4">
          <w:rPr>
            <w:rFonts w:ascii="GulimChe" w:eastAsia="GulimChe" w:hAnsi="GulimChe" w:cs="GulimChe"/>
            <w:color w:val="000000"/>
            <w:kern w:val="0"/>
            <w:sz w:val="24"/>
            <w:szCs w:val="24"/>
          </w:rPr>
          <w:t>Compar</w:t>
        </w:r>
        <w:r w:rsidR="00AF268C">
          <w:rPr>
            <w:rFonts w:ascii="GulimChe" w:eastAsia="GulimChe" w:hAnsi="GulimChe" w:cs="GulimChe"/>
            <w:color w:val="000000"/>
            <w:kern w:val="0"/>
            <w:sz w:val="24"/>
            <w:szCs w:val="24"/>
          </w:rPr>
          <w:t xml:space="preserve">ed to the </w:t>
        </w:r>
      </w:ins>
      <w:del w:id="715" w:author="Author" w:date="2017-06-01T19:05:00Z">
        <w:r w:rsidRPr="00D12EB4" w:rsidDel="00AF268C">
          <w:rPr>
            <w:rFonts w:ascii="GulimChe" w:eastAsia="GulimChe" w:hAnsi="GulimChe" w:cs="GulimChe"/>
            <w:color w:val="000000"/>
            <w:kern w:val="0"/>
            <w:sz w:val="24"/>
            <w:szCs w:val="24"/>
            <w:u w:val="single"/>
          </w:rPr>
          <w:delText>jacobian</w:delText>
        </w:r>
        <w:r w:rsidRPr="00D12EB4" w:rsidDel="00AF268C">
          <w:rPr>
            <w:rFonts w:ascii="GulimChe" w:eastAsia="GulimChe" w:hAnsi="GulimChe" w:cs="GulimChe"/>
            <w:color w:val="000000"/>
            <w:kern w:val="0"/>
            <w:sz w:val="24"/>
            <w:szCs w:val="24"/>
          </w:rPr>
          <w:delText xml:space="preserve"> </w:delText>
        </w:r>
      </w:del>
      <w:ins w:id="716" w:author="Author" w:date="2017-06-01T19:05:00Z">
        <w:r w:rsidR="00AF268C">
          <w:rPr>
            <w:rFonts w:ascii="GulimChe" w:eastAsia="GulimChe" w:hAnsi="GulimChe" w:cs="GulimChe"/>
            <w:color w:val="000000"/>
            <w:kern w:val="0"/>
            <w:sz w:val="24"/>
            <w:szCs w:val="24"/>
            <w:u w:val="single"/>
          </w:rPr>
          <w:t>J</w:t>
        </w:r>
        <w:r w:rsidR="00AF268C" w:rsidRPr="00D12EB4">
          <w:rPr>
            <w:rFonts w:ascii="GulimChe" w:eastAsia="GulimChe" w:hAnsi="GulimChe" w:cs="GulimChe"/>
            <w:color w:val="000000"/>
            <w:kern w:val="0"/>
            <w:sz w:val="24"/>
            <w:szCs w:val="24"/>
            <w:u w:val="single"/>
          </w:rPr>
          <w:t>acobian</w:t>
        </w:r>
        <w:r w:rsidR="00AF268C"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matrix estimation method, as the feature</w:t>
      </w:r>
      <w:ins w:id="717" w:author="Author" w:date="2017-06-01T22:05:00Z">
        <w:r w:rsidR="00560670">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of </w:t>
      </w:r>
      <w:ins w:id="718" w:author="Author" w:date="2017-06-01T22:05:00Z">
        <w:r w:rsidR="00560670">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input state </w:t>
      </w:r>
      <w:ins w:id="719" w:author="Author" w:date="2017-06-01T19:05:00Z">
        <w:r w:rsidR="00560670">
          <w:rPr>
            <w:rFonts w:ascii="GulimChe" w:eastAsia="GulimChe" w:hAnsi="GulimChe" w:cs="GulimChe"/>
            <w:color w:val="000000"/>
            <w:kern w:val="0"/>
            <w:sz w:val="24"/>
            <w:szCs w:val="24"/>
          </w:rPr>
          <w:t>become</w:t>
        </w:r>
        <w:r w:rsidR="00AF268C">
          <w:rPr>
            <w:rFonts w:ascii="GulimChe" w:eastAsia="GulimChe" w:hAnsi="GulimChe" w:cs="GulimChe"/>
            <w:color w:val="000000"/>
            <w:kern w:val="0"/>
            <w:sz w:val="24"/>
            <w:szCs w:val="24"/>
          </w:rPr>
          <w:t xml:space="preserve"> </w:t>
        </w:r>
      </w:ins>
      <w:del w:id="720" w:author="Author" w:date="2017-06-01T19:05:00Z">
        <w:r w:rsidRPr="00D12EB4" w:rsidDel="00AF268C">
          <w:rPr>
            <w:rFonts w:ascii="GulimChe" w:eastAsia="GulimChe" w:hAnsi="GulimChe" w:cs="GulimChe"/>
            <w:color w:val="000000"/>
            <w:kern w:val="0"/>
            <w:sz w:val="24"/>
            <w:szCs w:val="24"/>
          </w:rPr>
          <w:delText xml:space="preserve">gets </w:delText>
        </w:r>
      </w:del>
      <w:r w:rsidRPr="00D12EB4">
        <w:rPr>
          <w:rFonts w:ascii="GulimChe" w:eastAsia="GulimChe" w:hAnsi="GulimChe" w:cs="GulimChe"/>
          <w:color w:val="000000"/>
          <w:kern w:val="0"/>
          <w:sz w:val="24"/>
          <w:szCs w:val="24"/>
        </w:rPr>
        <w:t xml:space="preserve">more complicated, the computation and complexity </w:t>
      </w:r>
      <w:del w:id="721" w:author="Author" w:date="2017-06-01T19:06:00Z">
        <w:r w:rsidRPr="00D12EB4" w:rsidDel="00AF268C">
          <w:rPr>
            <w:rFonts w:ascii="GulimChe" w:eastAsia="GulimChe" w:hAnsi="GulimChe" w:cs="GulimChe"/>
            <w:color w:val="000000"/>
            <w:kern w:val="0"/>
            <w:sz w:val="24"/>
            <w:szCs w:val="24"/>
          </w:rPr>
          <w:delText xml:space="preserve">for </w:delText>
        </w:r>
      </w:del>
      <w:ins w:id="722" w:author="Author" w:date="2017-06-01T19:06:00Z">
        <w:r w:rsidR="00AF268C">
          <w:rPr>
            <w:rFonts w:ascii="GulimChe" w:eastAsia="GulimChe" w:hAnsi="GulimChe" w:cs="GulimChe"/>
            <w:color w:val="000000"/>
            <w:kern w:val="0"/>
            <w:sz w:val="24"/>
            <w:szCs w:val="24"/>
          </w:rPr>
          <w:t>of</w:t>
        </w:r>
        <w:r w:rsidR="00AF268C"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deciding </w:t>
      </w:r>
      <w:ins w:id="723" w:author="Author" w:date="2017-06-01T19:06:00Z">
        <w:r w:rsidR="00AF268C">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proper action </w:t>
      </w:r>
      <w:ins w:id="724" w:author="Author" w:date="2017-06-01T19:06:00Z">
        <w:r w:rsidR="00AF268C">
          <w:rPr>
            <w:rFonts w:ascii="GulimChe" w:eastAsia="GulimChe" w:hAnsi="GulimChe" w:cs="GulimChe"/>
            <w:color w:val="000000"/>
            <w:kern w:val="0"/>
            <w:sz w:val="24"/>
            <w:szCs w:val="24"/>
          </w:rPr>
          <w:t>becomes</w:t>
        </w:r>
      </w:ins>
      <w:del w:id="725" w:author="Author" w:date="2017-06-01T19:06:00Z">
        <w:r w:rsidRPr="00D12EB4" w:rsidDel="00AF268C">
          <w:rPr>
            <w:rFonts w:ascii="GulimChe" w:eastAsia="GulimChe" w:hAnsi="GulimChe" w:cs="GulimChe"/>
            <w:color w:val="000000"/>
            <w:kern w:val="0"/>
            <w:sz w:val="24"/>
            <w:szCs w:val="24"/>
          </w:rPr>
          <w:delText>gets</w:delText>
        </w:r>
      </w:del>
      <w:r w:rsidRPr="00D12EB4">
        <w:rPr>
          <w:rFonts w:ascii="GulimChe" w:eastAsia="GulimChe" w:hAnsi="GulimChe" w:cs="GulimChe"/>
          <w:color w:val="000000"/>
          <w:kern w:val="0"/>
          <w:sz w:val="24"/>
          <w:szCs w:val="24"/>
        </w:rPr>
        <w:t xml:space="preserve"> exponentially more difficult.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  </w:t>
      </w:r>
      <w:commentRangeStart w:id="726"/>
      <w:r w:rsidRPr="00D12EB4">
        <w:rPr>
          <w:rFonts w:ascii="GulimChe" w:eastAsia="GulimChe" w:hAnsi="GulimChe" w:cs="GulimChe"/>
          <w:color w:val="000000"/>
          <w:kern w:val="0"/>
          <w:sz w:val="24"/>
          <w:szCs w:val="24"/>
        </w:rPr>
        <w:t xml:space="preserve">This method can use </w:t>
      </w:r>
      <w:ins w:id="727" w:author="Author" w:date="2017-06-01T19:07:00Z">
        <w:r w:rsidR="00AF268C">
          <w:rPr>
            <w:rFonts w:ascii="GulimChe" w:eastAsia="GulimChe" w:hAnsi="GulimChe" w:cs="GulimChe"/>
            <w:color w:val="000000"/>
            <w:kern w:val="0"/>
            <w:sz w:val="24"/>
            <w:szCs w:val="24"/>
          </w:rPr>
          <w:t xml:space="preserve">a </w:t>
        </w:r>
      </w:ins>
      <w:ins w:id="728" w:author="Author" w:date="2017-06-01T19:06:00Z">
        <w:r w:rsidR="00AF268C">
          <w:rPr>
            <w:rFonts w:ascii="GulimChe" w:eastAsia="GulimChe" w:hAnsi="GulimChe" w:cs="GulimChe"/>
            <w:color w:val="000000"/>
            <w:kern w:val="0"/>
            <w:sz w:val="24"/>
            <w:szCs w:val="24"/>
          </w:rPr>
          <w:t>convolutional neural network</w:t>
        </w:r>
      </w:ins>
      <w:ins w:id="729" w:author="Author" w:date="2017-06-01T19:10:00Z">
        <w:r w:rsidR="00136EDE">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CNN</w:t>
      </w:r>
      <w:ins w:id="730" w:author="Author" w:date="2017-06-01T19:10:00Z">
        <w:r w:rsidR="00136EDE">
          <w:rPr>
            <w:rFonts w:ascii="GulimChe" w:eastAsia="GulimChe" w:hAnsi="GulimChe" w:cs="GulimChe"/>
            <w:color w:val="000000"/>
            <w:kern w:val="0"/>
            <w:sz w:val="24"/>
            <w:szCs w:val="24"/>
          </w:rPr>
          <w:t>)</w:t>
        </w:r>
      </w:ins>
      <w:r w:rsidRPr="00D12EB4">
        <w:rPr>
          <w:rFonts w:ascii="GulimChe" w:eastAsia="GulimChe" w:hAnsi="GulimChe" w:cs="GulimChe"/>
          <w:color w:val="000000"/>
          <w:kern w:val="0"/>
          <w:sz w:val="24"/>
          <w:szCs w:val="24"/>
        </w:rPr>
        <w:t xml:space="preserve"> that can self-study the feature information of input images</w:t>
      </w:r>
      <w:del w:id="731" w:author="Author" w:date="2017-06-01T19:09:00Z">
        <w:r w:rsidRPr="00D12EB4" w:rsidDel="00AF268C">
          <w:rPr>
            <w:rFonts w:ascii="GulimChe" w:eastAsia="GulimChe" w:hAnsi="GulimChe" w:cs="GulimChe"/>
            <w:color w:val="000000"/>
            <w:kern w:val="0"/>
            <w:sz w:val="24"/>
            <w:szCs w:val="24"/>
          </w:rPr>
          <w:delText xml:space="preserve">, </w:delText>
        </w:r>
      </w:del>
      <w:commentRangeEnd w:id="726"/>
      <w:r w:rsidR="00136EDE">
        <w:rPr>
          <w:rStyle w:val="CommentReference"/>
        </w:rPr>
        <w:commentReference w:id="726"/>
      </w:r>
      <w:ins w:id="732" w:author="Author" w:date="2017-06-01T19:09:00Z">
        <w:r w:rsidR="00AF268C">
          <w:rPr>
            <w:rFonts w:ascii="GulimChe" w:eastAsia="GulimChe" w:hAnsi="GulimChe" w:cs="GulimChe"/>
            <w:color w:val="000000"/>
            <w:kern w:val="0"/>
            <w:sz w:val="24"/>
            <w:szCs w:val="24"/>
          </w:rPr>
          <w:t>.</w:t>
        </w:r>
        <w:r w:rsidR="00AF268C" w:rsidRPr="00D12EB4">
          <w:rPr>
            <w:rFonts w:ascii="GulimChe" w:eastAsia="GulimChe" w:hAnsi="GulimChe" w:cs="GulimChe"/>
            <w:color w:val="000000"/>
            <w:kern w:val="0"/>
            <w:sz w:val="24"/>
            <w:szCs w:val="24"/>
          </w:rPr>
          <w:t xml:space="preserve"> </w:t>
        </w:r>
      </w:ins>
      <w:del w:id="733" w:author="Author" w:date="2017-06-01T19:09:00Z">
        <w:r w:rsidRPr="00D12EB4" w:rsidDel="00AF268C">
          <w:rPr>
            <w:rFonts w:ascii="GulimChe" w:eastAsia="GulimChe" w:hAnsi="GulimChe" w:cs="GulimChe"/>
            <w:color w:val="000000"/>
            <w:kern w:val="0"/>
            <w:sz w:val="24"/>
            <w:szCs w:val="24"/>
          </w:rPr>
          <w:delText xml:space="preserve">this </w:delText>
        </w:r>
      </w:del>
      <w:ins w:id="734" w:author="Author" w:date="2017-06-01T19:09:00Z">
        <w:r w:rsidR="00AF268C">
          <w:rPr>
            <w:rFonts w:ascii="GulimChe" w:eastAsia="GulimChe" w:hAnsi="GulimChe" w:cs="GulimChe"/>
            <w:color w:val="000000"/>
            <w:kern w:val="0"/>
            <w:sz w:val="24"/>
            <w:szCs w:val="24"/>
          </w:rPr>
          <w:t>T</w:t>
        </w:r>
        <w:r w:rsidR="00AF268C" w:rsidRPr="00D12EB4">
          <w:rPr>
            <w:rFonts w:ascii="GulimChe" w:eastAsia="GulimChe" w:hAnsi="GulimChe" w:cs="GulimChe"/>
            <w:color w:val="000000"/>
            <w:kern w:val="0"/>
            <w:sz w:val="24"/>
            <w:szCs w:val="24"/>
          </w:rPr>
          <w:t xml:space="preserve">his </w:t>
        </w:r>
      </w:ins>
      <w:r w:rsidRPr="00D12EB4">
        <w:rPr>
          <w:rFonts w:ascii="GulimChe" w:eastAsia="GulimChe" w:hAnsi="GulimChe" w:cs="GulimChe"/>
          <w:color w:val="000000"/>
          <w:kern w:val="0"/>
          <w:sz w:val="24"/>
          <w:szCs w:val="24"/>
        </w:rPr>
        <w:t xml:space="preserve">method is </w:t>
      </w:r>
      <w:ins w:id="735" w:author="Author" w:date="2017-06-01T19:09:00Z">
        <w:r w:rsidR="00AF268C">
          <w:rPr>
            <w:rFonts w:ascii="GulimChe" w:eastAsia="GulimChe" w:hAnsi="GulimChe" w:cs="GulimChe"/>
            <w:color w:val="000000"/>
            <w:kern w:val="0"/>
            <w:sz w:val="24"/>
            <w:szCs w:val="24"/>
          </w:rPr>
          <w:t xml:space="preserve">also </w:t>
        </w:r>
      </w:ins>
      <w:r w:rsidRPr="00D12EB4">
        <w:rPr>
          <w:rFonts w:ascii="GulimChe" w:eastAsia="GulimChe" w:hAnsi="GulimChe" w:cs="GulimChe"/>
          <w:color w:val="000000"/>
          <w:kern w:val="0"/>
          <w:sz w:val="24"/>
          <w:szCs w:val="24"/>
          <w:u w:val="single"/>
        </w:rPr>
        <w:t>extre</w:t>
      </w:r>
      <w:del w:id="736" w:author="Author" w:date="2017-06-01T19:09:00Z">
        <w:r w:rsidRPr="00D12EB4" w:rsidDel="00AF268C">
          <w:rPr>
            <w:rFonts w:ascii="GulimChe" w:eastAsia="GulimChe" w:hAnsi="GulimChe" w:cs="GulimChe"/>
            <w:color w:val="000000"/>
            <w:kern w:val="0"/>
            <w:sz w:val="24"/>
            <w:szCs w:val="24"/>
            <w:u w:val="single"/>
          </w:rPr>
          <w:delText>a</w:delText>
        </w:r>
      </w:del>
      <w:r w:rsidRPr="00D12EB4">
        <w:rPr>
          <w:rFonts w:ascii="GulimChe" w:eastAsia="GulimChe" w:hAnsi="GulimChe" w:cs="GulimChe"/>
          <w:color w:val="000000"/>
          <w:kern w:val="0"/>
          <w:sz w:val="24"/>
          <w:szCs w:val="24"/>
          <w:u w:val="single"/>
        </w:rPr>
        <w:t>m</w:t>
      </w:r>
      <w:ins w:id="737" w:author="Author" w:date="2017-06-01T19:09:00Z">
        <w:r w:rsidR="00AF268C">
          <w:rPr>
            <w:rFonts w:ascii="GulimChe" w:eastAsia="GulimChe" w:hAnsi="GulimChe" w:cs="GulimChe"/>
            <w:color w:val="000000"/>
            <w:kern w:val="0"/>
            <w:sz w:val="24"/>
            <w:szCs w:val="24"/>
            <w:u w:val="single"/>
          </w:rPr>
          <w:t>e</w:t>
        </w:r>
      </w:ins>
      <w:r w:rsidRPr="00D12EB4">
        <w:rPr>
          <w:rFonts w:ascii="GulimChe" w:eastAsia="GulimChe" w:hAnsi="GulimChe" w:cs="GulimChe"/>
          <w:color w:val="000000"/>
          <w:kern w:val="0"/>
          <w:sz w:val="24"/>
          <w:szCs w:val="24"/>
          <w:u w:val="single"/>
        </w:rPr>
        <w:t>ly</w:t>
      </w:r>
      <w:r w:rsidRPr="00D12EB4">
        <w:rPr>
          <w:rFonts w:ascii="GulimChe" w:eastAsia="GulimChe" w:hAnsi="GulimChe" w:cs="GulimChe"/>
          <w:color w:val="000000"/>
          <w:kern w:val="0"/>
          <w:sz w:val="24"/>
          <w:szCs w:val="24"/>
        </w:rPr>
        <w:t xml:space="preserve"> easy to implement</w:t>
      </w:r>
      <w:del w:id="738" w:author="Author" w:date="2017-06-01T19:09:00Z">
        <w:r w:rsidRPr="00D12EB4" w:rsidDel="00AF268C">
          <w:rPr>
            <w:rFonts w:ascii="GulimChe" w:eastAsia="GulimChe" w:hAnsi="GulimChe" w:cs="GulimChe"/>
            <w:color w:val="000000"/>
            <w:kern w:val="0"/>
            <w:sz w:val="24"/>
            <w:szCs w:val="24"/>
          </w:rPr>
          <w:delText>,</w:delText>
        </w:r>
      </w:del>
      <w:r w:rsidRPr="00D12EB4">
        <w:rPr>
          <w:rFonts w:ascii="GulimChe" w:eastAsia="GulimChe" w:hAnsi="GulimChe" w:cs="GulimChe"/>
          <w:color w:val="000000"/>
          <w:kern w:val="0"/>
          <w:sz w:val="24"/>
          <w:szCs w:val="24"/>
        </w:rPr>
        <w:t xml:space="preserve"> and </w:t>
      </w:r>
      <w:del w:id="739" w:author="Author" w:date="2017-06-01T19:09:00Z">
        <w:r w:rsidRPr="00D12EB4" w:rsidDel="00AF268C">
          <w:rPr>
            <w:rFonts w:ascii="GulimChe" w:eastAsia="GulimChe" w:hAnsi="GulimChe" w:cs="GulimChe"/>
            <w:color w:val="000000"/>
            <w:kern w:val="0"/>
            <w:sz w:val="24"/>
            <w:szCs w:val="24"/>
          </w:rPr>
          <w:delText xml:space="preserve">also, </w:delText>
        </w:r>
      </w:del>
      <w:r w:rsidRPr="00D12EB4">
        <w:rPr>
          <w:rFonts w:ascii="GulimChe" w:eastAsia="GulimChe" w:hAnsi="GulimChe" w:cs="GulimChe"/>
          <w:color w:val="000000"/>
          <w:kern w:val="0"/>
          <w:sz w:val="24"/>
          <w:szCs w:val="24"/>
        </w:rPr>
        <w:t xml:space="preserve">can </w:t>
      </w:r>
      <w:ins w:id="740" w:author="Author" w:date="2017-06-01T19:09:00Z">
        <w:r w:rsidR="00AF268C">
          <w:rPr>
            <w:rFonts w:ascii="GulimChe" w:eastAsia="GulimChe" w:hAnsi="GulimChe" w:cs="GulimChe"/>
            <w:color w:val="000000"/>
            <w:kern w:val="0"/>
            <w:sz w:val="24"/>
            <w:szCs w:val="24"/>
          </w:rPr>
          <w:t xml:space="preserve">provide </w:t>
        </w:r>
      </w:ins>
      <w:del w:id="741" w:author="Author" w:date="2017-06-01T19:09:00Z">
        <w:r w:rsidRPr="00D12EB4" w:rsidDel="00AF268C">
          <w:rPr>
            <w:rFonts w:ascii="GulimChe" w:eastAsia="GulimChe" w:hAnsi="GulimChe" w:cs="GulimChe"/>
            <w:color w:val="000000"/>
            <w:kern w:val="0"/>
            <w:sz w:val="24"/>
            <w:szCs w:val="24"/>
          </w:rPr>
          <w:delText xml:space="preserve">expect </w:delText>
        </w:r>
      </w:del>
      <w:r w:rsidRPr="00D12EB4">
        <w:rPr>
          <w:rFonts w:ascii="GulimChe" w:eastAsia="GulimChe" w:hAnsi="GulimChe" w:cs="GulimChe"/>
          <w:color w:val="000000"/>
          <w:kern w:val="0"/>
          <w:sz w:val="24"/>
          <w:szCs w:val="24"/>
        </w:rPr>
        <w:t xml:space="preserve">good results. </w:t>
      </w:r>
      <w:del w:id="742" w:author="Author" w:date="2017-06-01T22:07:00Z">
        <w:r w:rsidRPr="00D12EB4" w:rsidDel="00560670">
          <w:rPr>
            <w:rFonts w:ascii="GulimChe" w:eastAsia="GulimChe" w:hAnsi="GulimChe" w:cs="GulimChe"/>
            <w:color w:val="000000"/>
            <w:kern w:val="0"/>
            <w:sz w:val="24"/>
            <w:szCs w:val="24"/>
          </w:rPr>
          <w:delText xml:space="preserve">There </w:delText>
        </w:r>
      </w:del>
      <w:del w:id="743" w:author="Author" w:date="2017-06-01T19:10:00Z">
        <w:r w:rsidRPr="00D12EB4" w:rsidDel="000220EA">
          <w:rPr>
            <w:rFonts w:ascii="GulimChe" w:eastAsia="GulimChe" w:hAnsi="GulimChe" w:cs="GulimChe"/>
            <w:color w:val="000000"/>
            <w:kern w:val="0"/>
            <w:sz w:val="24"/>
            <w:szCs w:val="24"/>
          </w:rPr>
          <w:delText xml:space="preserve">already </w:delText>
        </w:r>
      </w:del>
      <w:del w:id="744" w:author="Author" w:date="2017-06-01T22:07:00Z">
        <w:r w:rsidRPr="00D12EB4" w:rsidDel="00560670">
          <w:rPr>
            <w:rFonts w:ascii="GulimChe" w:eastAsia="GulimChe" w:hAnsi="GulimChe" w:cs="GulimChe"/>
            <w:color w:val="000000"/>
            <w:kern w:val="0"/>
            <w:sz w:val="24"/>
            <w:szCs w:val="24"/>
          </w:rPr>
          <w:delText>are m</w:delText>
        </w:r>
      </w:del>
      <w:ins w:id="745" w:author="Author" w:date="2017-06-01T22:07:00Z">
        <w:r w:rsidR="00560670">
          <w:rPr>
            <w:rFonts w:ascii="GulimChe" w:eastAsia="GulimChe" w:hAnsi="GulimChe" w:cs="GulimChe"/>
            <w:color w:val="000000"/>
            <w:kern w:val="0"/>
            <w:sz w:val="24"/>
            <w:szCs w:val="24"/>
          </w:rPr>
          <w:t>M</w:t>
        </w:r>
      </w:ins>
      <w:r w:rsidRPr="00D12EB4">
        <w:rPr>
          <w:rFonts w:ascii="GulimChe" w:eastAsia="GulimChe" w:hAnsi="GulimChe" w:cs="GulimChe"/>
          <w:color w:val="000000"/>
          <w:kern w:val="0"/>
          <w:sz w:val="24"/>
          <w:szCs w:val="24"/>
        </w:rPr>
        <w:t xml:space="preserve">any </w:t>
      </w:r>
      <w:r w:rsidRPr="00D12EB4">
        <w:rPr>
          <w:rFonts w:ascii="GulimChe" w:eastAsia="GulimChe" w:hAnsi="GulimChe" w:cs="GulimChe"/>
          <w:color w:val="000000"/>
          <w:kern w:val="0"/>
          <w:sz w:val="24"/>
          <w:szCs w:val="24"/>
          <w:u w:val="single"/>
        </w:rPr>
        <w:t>DQN</w:t>
      </w:r>
      <w:r w:rsidRPr="00D12EB4">
        <w:rPr>
          <w:rFonts w:ascii="GulimChe" w:eastAsia="GulimChe" w:hAnsi="GulimChe" w:cs="GulimChe"/>
          <w:color w:val="000000"/>
          <w:kern w:val="0"/>
          <w:sz w:val="24"/>
          <w:szCs w:val="24"/>
        </w:rPr>
        <w:t xml:space="preserve"> methods </w:t>
      </w:r>
      <w:ins w:id="746" w:author="Author" w:date="2017-06-01T19:09:00Z">
        <w:r w:rsidR="00AF268C">
          <w:rPr>
            <w:rFonts w:ascii="GulimChe" w:eastAsia="GulimChe" w:hAnsi="GulimChe" w:cs="GulimChe"/>
            <w:color w:val="000000"/>
            <w:kern w:val="0"/>
            <w:sz w:val="24"/>
            <w:szCs w:val="24"/>
          </w:rPr>
          <w:t xml:space="preserve">have been </w:t>
        </w:r>
      </w:ins>
      <w:r w:rsidRPr="00D12EB4">
        <w:rPr>
          <w:rFonts w:ascii="GulimChe" w:eastAsia="GulimChe" w:hAnsi="GulimChe" w:cs="GulimChe"/>
          <w:color w:val="000000"/>
          <w:kern w:val="0"/>
          <w:sz w:val="24"/>
          <w:szCs w:val="24"/>
          <w:u w:val="single"/>
        </w:rPr>
        <w:t>succe</w:t>
      </w:r>
      <w:ins w:id="747" w:author="Author" w:date="2017-06-01T19:09:00Z">
        <w:r w:rsidR="00AF268C">
          <w:rPr>
            <w:rFonts w:ascii="GulimChe" w:eastAsia="GulimChe" w:hAnsi="GulimChe" w:cs="GulimChe"/>
            <w:color w:val="000000"/>
            <w:kern w:val="0"/>
            <w:sz w:val="24"/>
            <w:szCs w:val="24"/>
            <w:u w:val="single"/>
          </w:rPr>
          <w:t>s</w:t>
        </w:r>
      </w:ins>
      <w:r w:rsidRPr="00D12EB4">
        <w:rPr>
          <w:rFonts w:ascii="GulimChe" w:eastAsia="GulimChe" w:hAnsi="GulimChe" w:cs="GulimChe"/>
          <w:color w:val="000000"/>
          <w:kern w:val="0"/>
          <w:sz w:val="24"/>
          <w:szCs w:val="24"/>
          <w:u w:val="single"/>
        </w:rPr>
        <w:t>sfully</w:t>
      </w:r>
      <w:r w:rsidRPr="00D12EB4">
        <w:rPr>
          <w:rFonts w:ascii="GulimChe" w:eastAsia="GulimChe" w:hAnsi="GulimChe" w:cs="GulimChe"/>
          <w:color w:val="000000"/>
          <w:kern w:val="0"/>
          <w:sz w:val="24"/>
          <w:szCs w:val="24"/>
        </w:rPr>
        <w:t xml:space="preserve"> applied to play</w:t>
      </w:r>
      <w:ins w:id="748" w:author="Author" w:date="2017-06-01T22:07:00Z">
        <w:r w:rsidR="00560670">
          <w:rPr>
            <w:rFonts w:ascii="GulimChe" w:eastAsia="GulimChe" w:hAnsi="GulimChe" w:cs="GulimChe"/>
            <w:color w:val="000000"/>
            <w:kern w:val="0"/>
            <w:sz w:val="24"/>
            <w:szCs w:val="24"/>
          </w:rPr>
          <w:t>ing</w:t>
        </w:r>
      </w:ins>
      <w:r w:rsidRPr="00D12EB4">
        <w:rPr>
          <w:rFonts w:ascii="GulimChe" w:eastAsia="GulimChe" w:hAnsi="GulimChe" w:cs="GulimChe"/>
          <w:color w:val="000000"/>
          <w:kern w:val="0"/>
          <w:sz w:val="24"/>
          <w:szCs w:val="24"/>
        </w:rPr>
        <w:t xml:space="preserve"> games </w:t>
      </w:r>
      <w:ins w:id="749" w:author="Author" w:date="2017-06-01T22:07:00Z">
        <w:r w:rsidR="00560670">
          <w:rPr>
            <w:rFonts w:ascii="GulimChe" w:eastAsia="GulimChe" w:hAnsi="GulimChe" w:cs="GulimChe"/>
            <w:color w:val="000000"/>
            <w:kern w:val="0"/>
            <w:sz w:val="24"/>
            <w:szCs w:val="24"/>
          </w:rPr>
          <w:t xml:space="preserve">that </w:t>
        </w:r>
      </w:ins>
      <w:del w:id="750" w:author="Author" w:date="2017-06-01T19:10:00Z">
        <w:r w:rsidRPr="00D12EB4" w:rsidDel="000220EA">
          <w:rPr>
            <w:rFonts w:ascii="GulimChe" w:eastAsia="GulimChe" w:hAnsi="GulimChe" w:cs="GulimChe"/>
            <w:color w:val="000000"/>
            <w:kern w:val="0"/>
            <w:sz w:val="24"/>
            <w:szCs w:val="24"/>
          </w:rPr>
          <w:delText xml:space="preserve">that </w:delText>
        </w:r>
      </w:del>
      <w:r w:rsidRPr="00D12EB4">
        <w:rPr>
          <w:rFonts w:ascii="GulimChe" w:eastAsia="GulimChe" w:hAnsi="GulimChe" w:cs="GulimChe"/>
          <w:color w:val="000000"/>
          <w:kern w:val="0"/>
          <w:sz w:val="24"/>
          <w:szCs w:val="24"/>
        </w:rPr>
        <w:t>use</w:t>
      </w:r>
      <w:del w:id="751" w:author="Author" w:date="2017-06-01T19:10:00Z">
        <w:r w:rsidRPr="00D12EB4" w:rsidDel="000220EA">
          <w:rPr>
            <w:rFonts w:ascii="GulimChe" w:eastAsia="GulimChe" w:hAnsi="GulimChe" w:cs="GulimChe"/>
            <w:color w:val="000000"/>
            <w:kern w:val="0"/>
            <w:sz w:val="24"/>
            <w:szCs w:val="24"/>
          </w:rPr>
          <w:delText>s</w:delText>
        </w:r>
      </w:del>
      <w:r w:rsidRPr="00D12EB4">
        <w:rPr>
          <w:rFonts w:ascii="GulimChe" w:eastAsia="GulimChe" w:hAnsi="GulimChe" w:cs="GulimChe"/>
          <w:color w:val="000000"/>
          <w:kern w:val="0"/>
          <w:sz w:val="24"/>
          <w:szCs w:val="24"/>
        </w:rPr>
        <w:t xml:space="preserve"> rendered game images as </w:t>
      </w:r>
      <w:ins w:id="752" w:author="Author" w:date="2017-06-01T22:07:00Z">
        <w:r w:rsidR="00560670">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input state</w:t>
      </w:r>
      <w:del w:id="753" w:author="Author" w:date="2017-06-01T19:11:00Z">
        <w:r w:rsidRPr="00D12EB4" w:rsidDel="000220EA">
          <w:rPr>
            <w:rFonts w:ascii="GulimChe" w:eastAsia="GulimChe" w:hAnsi="GulimChe" w:cs="GulimChe"/>
            <w:color w:val="000000"/>
            <w:kern w:val="0"/>
            <w:sz w:val="24"/>
            <w:szCs w:val="24"/>
          </w:rPr>
          <w:delText xml:space="preserve">, </w:delText>
        </w:r>
      </w:del>
      <w:ins w:id="754" w:author="Author" w:date="2017-06-01T19:11:00Z">
        <w:r w:rsidR="000220EA">
          <w:rPr>
            <w:rFonts w:ascii="GulimChe" w:eastAsia="GulimChe" w:hAnsi="GulimChe" w:cs="GulimChe"/>
            <w:color w:val="000000"/>
            <w:kern w:val="0"/>
            <w:sz w:val="24"/>
            <w:szCs w:val="24"/>
          </w:rPr>
          <w:t xml:space="preserve"> and</w:t>
        </w:r>
        <w:r w:rsidR="000220EA"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deep CNN as its Q-networks</w:t>
      </w:r>
      <w:r w:rsidRPr="00D12EB4">
        <w:rPr>
          <w:rFonts w:ascii="GulimChe" w:eastAsia="GulimChe" w:hAnsi="GulimChe" w:cs="GulimChe"/>
          <w:color w:val="800000"/>
          <w:kern w:val="0"/>
          <w:sz w:val="24"/>
          <w:szCs w:val="24"/>
        </w:rPr>
        <w:t>\cite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ref2</w:t>
      </w:r>
      <w:r w:rsidRPr="00D12EB4">
        <w:rPr>
          <w:rFonts w:ascii="GulimChe" w:eastAsia="GulimChe" w:hAnsi="GulimChe" w:cs="GulimChe"/>
          <w:color w:val="000000"/>
          <w:kern w:val="0"/>
          <w:sz w:val="24"/>
          <w:szCs w:val="24"/>
        </w:rPr>
        <w:t>}. Setting stochastic reward</w:t>
      </w:r>
      <w:ins w:id="755" w:author="Author" w:date="2017-06-01T19:11:00Z">
        <w:r w:rsidR="000220EA">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can also efficiently utilize</w:t>
      </w:r>
      <w:del w:id="756" w:author="Author" w:date="2017-06-01T19:11:00Z">
        <w:r w:rsidRPr="00D12EB4" w:rsidDel="000220EA">
          <w:rPr>
            <w:rFonts w:ascii="GulimChe" w:eastAsia="GulimChe" w:hAnsi="GulimChe" w:cs="GulimChe"/>
            <w:color w:val="000000"/>
            <w:kern w:val="0"/>
            <w:sz w:val="24"/>
            <w:szCs w:val="24"/>
          </w:rPr>
          <w:delText>s</w:delText>
        </w:r>
      </w:del>
      <w:r w:rsidRPr="00D12EB4">
        <w:rPr>
          <w:rFonts w:ascii="GulimChe" w:eastAsia="GulimChe" w:hAnsi="GulimChe" w:cs="GulimChe"/>
          <w:color w:val="000000"/>
          <w:kern w:val="0"/>
          <w:sz w:val="24"/>
          <w:szCs w:val="24"/>
        </w:rPr>
        <w:t xml:space="preserve"> the size of error variation</w:t>
      </w:r>
      <w:ins w:id="757" w:author="Author" w:date="2017-06-01T19:11:00Z">
        <w:r w:rsidR="000220EA">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and reduce</w:t>
      </w:r>
      <w:del w:id="758" w:author="Author" w:date="2017-06-01T19:11:00Z">
        <w:r w:rsidRPr="00D12EB4" w:rsidDel="000220EA">
          <w:rPr>
            <w:rFonts w:ascii="GulimChe" w:eastAsia="GulimChe" w:hAnsi="GulimChe" w:cs="GulimChe"/>
            <w:color w:val="000000"/>
            <w:kern w:val="0"/>
            <w:sz w:val="24"/>
            <w:szCs w:val="24"/>
          </w:rPr>
          <w:delText>s</w:delText>
        </w:r>
      </w:del>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0000"/>
          <w:kern w:val="0"/>
          <w:sz w:val="24"/>
          <w:szCs w:val="24"/>
          <w:u w:val="single"/>
        </w:rPr>
        <w:t>registra</w:t>
      </w:r>
      <w:del w:id="759" w:author="Author" w:date="2017-06-01T19:11:00Z">
        <w:r w:rsidRPr="00D12EB4" w:rsidDel="000220EA">
          <w:rPr>
            <w:rFonts w:ascii="GulimChe" w:eastAsia="GulimChe" w:hAnsi="GulimChe" w:cs="GulimChe"/>
            <w:color w:val="000000"/>
            <w:kern w:val="0"/>
            <w:sz w:val="24"/>
            <w:szCs w:val="24"/>
            <w:u w:val="single"/>
          </w:rPr>
          <w:delText>i</w:delText>
        </w:r>
      </w:del>
      <w:r w:rsidRPr="00D12EB4">
        <w:rPr>
          <w:rFonts w:ascii="GulimChe" w:eastAsia="GulimChe" w:hAnsi="GulimChe" w:cs="GulimChe"/>
          <w:color w:val="000000"/>
          <w:kern w:val="0"/>
          <w:sz w:val="24"/>
          <w:szCs w:val="24"/>
          <w:u w:val="single"/>
        </w:rPr>
        <w:t>t</w:t>
      </w:r>
      <w:ins w:id="760" w:author="Author" w:date="2017-06-01T19:11:00Z">
        <w:r w:rsidR="000220EA">
          <w:rPr>
            <w:rFonts w:ascii="GulimChe" w:eastAsia="GulimChe" w:hAnsi="GulimChe" w:cs="GulimChe"/>
            <w:color w:val="000000"/>
            <w:kern w:val="0"/>
            <w:sz w:val="24"/>
            <w:szCs w:val="24"/>
            <w:u w:val="single"/>
          </w:rPr>
          <w:t>i</w:t>
        </w:r>
      </w:ins>
      <w:r w:rsidRPr="00D12EB4">
        <w:rPr>
          <w:rFonts w:ascii="GulimChe" w:eastAsia="GulimChe" w:hAnsi="GulimChe" w:cs="GulimChe"/>
          <w:color w:val="000000"/>
          <w:kern w:val="0"/>
          <w:sz w:val="24"/>
          <w:szCs w:val="24"/>
          <w:u w:val="single"/>
        </w:rPr>
        <w:t>on</w:t>
      </w:r>
      <w:r w:rsidRPr="00D12EB4">
        <w:rPr>
          <w:rFonts w:ascii="GulimChe" w:eastAsia="GulimChe" w:hAnsi="GulimChe" w:cs="GulimChe"/>
          <w:color w:val="000000"/>
          <w:kern w:val="0"/>
          <w:sz w:val="24"/>
          <w:szCs w:val="24"/>
        </w:rPr>
        <w:t xml:space="preserve"> time. To sum</w:t>
      </w:r>
      <w:ins w:id="761" w:author="Author" w:date="2017-06-01T19:11:00Z">
        <w:r w:rsidR="000220EA">
          <w:rPr>
            <w:rFonts w:ascii="GulimChe" w:eastAsia="GulimChe" w:hAnsi="GulimChe" w:cs="GulimChe"/>
            <w:color w:val="000000"/>
            <w:kern w:val="0"/>
            <w:sz w:val="24"/>
            <w:szCs w:val="24"/>
          </w:rPr>
          <w:t xml:space="preserve">marize, </w:t>
        </w:r>
      </w:ins>
      <w:del w:id="762" w:author="Author" w:date="2017-06-01T19:11:00Z">
        <w:r w:rsidRPr="00D12EB4" w:rsidDel="000220EA">
          <w:rPr>
            <w:rFonts w:ascii="GulimChe" w:eastAsia="GulimChe" w:hAnsi="GulimChe" w:cs="GulimChe"/>
            <w:color w:val="000000"/>
            <w:kern w:val="0"/>
            <w:sz w:val="24"/>
            <w:szCs w:val="24"/>
          </w:rPr>
          <w:delText xml:space="preserve"> it up, </w:delText>
        </w:r>
      </w:del>
      <w:r w:rsidRPr="00D12EB4">
        <w:rPr>
          <w:rFonts w:ascii="GulimChe" w:eastAsia="GulimChe" w:hAnsi="GulimChe" w:cs="GulimChe"/>
          <w:color w:val="000000"/>
          <w:kern w:val="0"/>
          <w:sz w:val="24"/>
          <w:szCs w:val="24"/>
        </w:rPr>
        <w:t xml:space="preserve">our future </w:t>
      </w:r>
      <w:r w:rsidRPr="00D12EB4">
        <w:rPr>
          <w:rFonts w:ascii="GulimChe" w:eastAsia="GulimChe" w:hAnsi="GulimChe" w:cs="GulimChe"/>
          <w:color w:val="000000"/>
          <w:kern w:val="0"/>
          <w:sz w:val="24"/>
          <w:szCs w:val="24"/>
          <w:u w:val="single"/>
        </w:rPr>
        <w:t>DQN</w:t>
      </w:r>
      <w:r w:rsidRPr="00D12EB4">
        <w:rPr>
          <w:rFonts w:ascii="GulimChe" w:eastAsia="GulimChe" w:hAnsi="GulimChe" w:cs="GulimChe"/>
          <w:color w:val="000000"/>
          <w:kern w:val="0"/>
          <w:sz w:val="24"/>
          <w:szCs w:val="24"/>
        </w:rPr>
        <w:t xml:space="preserve"> model uses </w:t>
      </w:r>
      <w:ins w:id="763" w:author="Author" w:date="2017-06-01T19:11:00Z">
        <w:r w:rsidR="000220EA">
          <w:rPr>
            <w:rFonts w:ascii="GulimChe" w:eastAsia="GulimChe" w:hAnsi="GulimChe" w:cs="GulimChe"/>
            <w:color w:val="000000"/>
            <w:kern w:val="0"/>
            <w:sz w:val="24"/>
            <w:szCs w:val="24"/>
          </w:rPr>
          <w:t xml:space="preserve">a </w:t>
        </w:r>
      </w:ins>
      <w:r w:rsidRPr="00D12EB4">
        <w:rPr>
          <w:rFonts w:ascii="GulimChe" w:eastAsia="GulimChe" w:hAnsi="GulimChe" w:cs="GulimChe"/>
          <w:color w:val="000000"/>
          <w:kern w:val="0"/>
          <w:sz w:val="24"/>
          <w:szCs w:val="24"/>
        </w:rPr>
        <w:t>deep CNN for its value network</w:t>
      </w:r>
      <w:ins w:id="764" w:author="Author" w:date="2017-06-01T19:12:00Z">
        <w:r w:rsidR="000220EA">
          <w:rPr>
            <w:rFonts w:ascii="GulimChe" w:eastAsia="GulimChe" w:hAnsi="GulimChe" w:cs="GulimChe"/>
            <w:color w:val="000000"/>
            <w:kern w:val="0"/>
            <w:sz w:val="24"/>
            <w:szCs w:val="24"/>
          </w:rPr>
          <w:t xml:space="preserve">. It </w:t>
        </w:r>
      </w:ins>
      <w:del w:id="765" w:author="Author" w:date="2017-06-01T19:12:00Z">
        <w:r w:rsidRPr="00D12EB4" w:rsidDel="000220EA">
          <w:rPr>
            <w:rFonts w:ascii="GulimChe" w:eastAsia="GulimChe" w:hAnsi="GulimChe" w:cs="GulimChe"/>
            <w:color w:val="000000"/>
            <w:kern w:val="0"/>
            <w:sz w:val="24"/>
            <w:szCs w:val="24"/>
          </w:rPr>
          <w:delText xml:space="preserve">. </w:delText>
        </w:r>
      </w:del>
      <w:r w:rsidRPr="00D12EB4">
        <w:rPr>
          <w:rFonts w:ascii="GulimChe" w:eastAsia="GulimChe" w:hAnsi="GulimChe" w:cs="GulimChe"/>
          <w:color w:val="000000"/>
          <w:kern w:val="0"/>
          <w:sz w:val="24"/>
          <w:szCs w:val="24"/>
        </w:rPr>
        <w:t xml:space="preserve">takes </w:t>
      </w:r>
      <w:ins w:id="766" w:author="Author" w:date="2017-06-01T19:12:00Z">
        <w:r w:rsidR="000220EA">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rendered image of each </w:t>
      </w:r>
      <w:r w:rsidRPr="00D12EB4">
        <w:rPr>
          <w:rFonts w:ascii="GulimChe" w:eastAsia="GulimChe" w:hAnsi="GulimChe" w:cs="GulimChe"/>
          <w:color w:val="000000"/>
          <w:kern w:val="0"/>
          <w:sz w:val="24"/>
          <w:szCs w:val="24"/>
          <w:u w:val="single"/>
        </w:rPr>
        <w:t>time</w:t>
      </w:r>
      <w:ins w:id="767" w:author="Author" w:date="2017-06-01T19:53:00Z">
        <w:r w:rsidR="00D074E4">
          <w:rPr>
            <w:rFonts w:ascii="GulimChe" w:eastAsia="GulimChe" w:hAnsi="GulimChe" w:cs="GulimChe"/>
            <w:color w:val="000000"/>
            <w:kern w:val="0"/>
            <w:sz w:val="24"/>
            <w:szCs w:val="24"/>
            <w:u w:val="single"/>
          </w:rPr>
          <w:t xml:space="preserve"> </w:t>
        </w:r>
      </w:ins>
      <w:r w:rsidRPr="00D12EB4">
        <w:rPr>
          <w:rFonts w:ascii="GulimChe" w:eastAsia="GulimChe" w:hAnsi="GulimChe" w:cs="GulimChe"/>
          <w:color w:val="000000"/>
          <w:kern w:val="0"/>
          <w:sz w:val="24"/>
          <w:szCs w:val="24"/>
          <w:u w:val="single"/>
        </w:rPr>
        <w:t>step</w:t>
      </w:r>
      <w:r w:rsidRPr="00D12EB4">
        <w:rPr>
          <w:rFonts w:ascii="GulimChe" w:eastAsia="GulimChe" w:hAnsi="GulimChe" w:cs="GulimChe"/>
          <w:color w:val="000000"/>
          <w:kern w:val="0"/>
          <w:sz w:val="24"/>
          <w:szCs w:val="24"/>
        </w:rPr>
        <w:t xml:space="preserve"> as </w:t>
      </w:r>
      <w:ins w:id="768" w:author="Author" w:date="2017-06-01T19:12:00Z">
        <w:r w:rsidR="000220EA">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input state, predicts actions, and perform</w:t>
      </w:r>
      <w:ins w:id="769" w:author="Author" w:date="2017-06-01T19:54:00Z">
        <w:r w:rsidR="00D074E4">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registration by combining </w:t>
      </w:r>
      <w:ins w:id="770" w:author="Author" w:date="2017-06-01T19:54:00Z">
        <w:r w:rsidR="00D074E4">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 xml:space="preserve">whole output Q-network layer. The reward for this registration method could be </w:t>
      </w:r>
      <w:ins w:id="771" w:author="Author" w:date="2017-06-01T19:54:00Z">
        <w:r w:rsidR="00D074E4">
          <w:rPr>
            <w:rFonts w:ascii="GulimChe" w:eastAsia="GulimChe" w:hAnsi="GulimChe" w:cs="GulimChe"/>
            <w:color w:val="000000"/>
            <w:kern w:val="0"/>
            <w:sz w:val="24"/>
            <w:szCs w:val="24"/>
          </w:rPr>
          <w:t xml:space="preserve">the </w:t>
        </w:r>
      </w:ins>
      <w:del w:id="772" w:author="Author" w:date="2017-06-01T19:54:00Z">
        <w:r w:rsidRPr="00D12EB4" w:rsidDel="00D074E4">
          <w:rPr>
            <w:rFonts w:ascii="GulimChe" w:eastAsia="GulimChe" w:hAnsi="GulimChe" w:cs="GulimChe"/>
            <w:color w:val="000000"/>
            <w:kern w:val="0"/>
            <w:sz w:val="24"/>
            <w:szCs w:val="24"/>
          </w:rPr>
          <w:delText xml:space="preserve">Root </w:delText>
        </w:r>
      </w:del>
      <w:ins w:id="773" w:author="Author" w:date="2017-06-01T19:54:00Z">
        <w:r w:rsidR="00D074E4">
          <w:rPr>
            <w:rFonts w:ascii="GulimChe" w:eastAsia="GulimChe" w:hAnsi="GulimChe" w:cs="GulimChe"/>
            <w:color w:val="000000"/>
            <w:kern w:val="0"/>
            <w:sz w:val="24"/>
            <w:szCs w:val="24"/>
          </w:rPr>
          <w:t>r</w:t>
        </w:r>
        <w:r w:rsidR="00D074E4" w:rsidRPr="00D12EB4">
          <w:rPr>
            <w:rFonts w:ascii="GulimChe" w:eastAsia="GulimChe" w:hAnsi="GulimChe" w:cs="GulimChe"/>
            <w:color w:val="000000"/>
            <w:kern w:val="0"/>
            <w:sz w:val="24"/>
            <w:szCs w:val="24"/>
          </w:rPr>
          <w:t xml:space="preserve">oot </w:t>
        </w:r>
      </w:ins>
      <w:del w:id="774" w:author="Author" w:date="2017-06-01T19:54:00Z">
        <w:r w:rsidRPr="00D12EB4" w:rsidDel="00D074E4">
          <w:rPr>
            <w:rFonts w:ascii="GulimChe" w:eastAsia="GulimChe" w:hAnsi="GulimChe" w:cs="GulimChe"/>
            <w:color w:val="000000"/>
            <w:kern w:val="0"/>
            <w:sz w:val="24"/>
            <w:szCs w:val="24"/>
          </w:rPr>
          <w:delText xml:space="preserve">Mean </w:delText>
        </w:r>
      </w:del>
      <w:ins w:id="775" w:author="Author" w:date="2017-06-01T19:54:00Z">
        <w:r w:rsidR="00D074E4">
          <w:rPr>
            <w:rFonts w:ascii="GulimChe" w:eastAsia="GulimChe" w:hAnsi="GulimChe" w:cs="GulimChe"/>
            <w:color w:val="000000"/>
            <w:kern w:val="0"/>
            <w:sz w:val="24"/>
            <w:szCs w:val="24"/>
          </w:rPr>
          <w:t>m</w:t>
        </w:r>
        <w:r w:rsidR="00D074E4" w:rsidRPr="00D12EB4">
          <w:rPr>
            <w:rFonts w:ascii="GulimChe" w:eastAsia="GulimChe" w:hAnsi="GulimChe" w:cs="GulimChe"/>
            <w:color w:val="000000"/>
            <w:kern w:val="0"/>
            <w:sz w:val="24"/>
            <w:szCs w:val="24"/>
          </w:rPr>
          <w:t xml:space="preserve">ean </w:t>
        </w:r>
      </w:ins>
      <w:del w:id="776" w:author="Author" w:date="2017-06-01T19:54:00Z">
        <w:r w:rsidRPr="00D12EB4" w:rsidDel="00D074E4">
          <w:rPr>
            <w:rFonts w:ascii="GulimChe" w:eastAsia="GulimChe" w:hAnsi="GulimChe" w:cs="GulimChe"/>
            <w:color w:val="000000"/>
            <w:kern w:val="0"/>
            <w:sz w:val="24"/>
            <w:szCs w:val="24"/>
          </w:rPr>
          <w:delText xml:space="preserve">Square </w:delText>
        </w:r>
      </w:del>
      <w:ins w:id="777" w:author="Author" w:date="2017-06-01T19:54:00Z">
        <w:r w:rsidR="00D074E4">
          <w:rPr>
            <w:rFonts w:ascii="GulimChe" w:eastAsia="GulimChe" w:hAnsi="GulimChe" w:cs="GulimChe"/>
            <w:color w:val="000000"/>
            <w:kern w:val="0"/>
            <w:sz w:val="24"/>
            <w:szCs w:val="24"/>
          </w:rPr>
          <w:t>s</w:t>
        </w:r>
        <w:r w:rsidR="00D074E4" w:rsidRPr="00D12EB4">
          <w:rPr>
            <w:rFonts w:ascii="GulimChe" w:eastAsia="GulimChe" w:hAnsi="GulimChe" w:cs="GulimChe"/>
            <w:color w:val="000000"/>
            <w:kern w:val="0"/>
            <w:sz w:val="24"/>
            <w:szCs w:val="24"/>
          </w:rPr>
          <w:t xml:space="preserve">quare </w:t>
        </w:r>
      </w:ins>
      <w:del w:id="778" w:author="Author" w:date="2017-06-01T19:54:00Z">
        <w:r w:rsidRPr="00D12EB4" w:rsidDel="00D074E4">
          <w:rPr>
            <w:rFonts w:ascii="GulimChe" w:eastAsia="GulimChe" w:hAnsi="GulimChe" w:cs="GulimChe"/>
            <w:color w:val="000000"/>
            <w:kern w:val="0"/>
            <w:sz w:val="24"/>
            <w:szCs w:val="24"/>
          </w:rPr>
          <w:delText>Error</w:delText>
        </w:r>
      </w:del>
      <w:ins w:id="779" w:author="Author" w:date="2017-06-01T19:54:00Z">
        <w:r w:rsidR="00D074E4">
          <w:rPr>
            <w:rFonts w:ascii="GulimChe" w:eastAsia="GulimChe" w:hAnsi="GulimChe" w:cs="GulimChe"/>
            <w:color w:val="000000"/>
            <w:kern w:val="0"/>
            <w:sz w:val="24"/>
            <w:szCs w:val="24"/>
          </w:rPr>
          <w:t>e</w:t>
        </w:r>
        <w:r w:rsidR="00D074E4" w:rsidRPr="00D12EB4">
          <w:rPr>
            <w:rFonts w:ascii="GulimChe" w:eastAsia="GulimChe" w:hAnsi="GulimChe" w:cs="GulimChe"/>
            <w:color w:val="000000"/>
            <w:kern w:val="0"/>
            <w:sz w:val="24"/>
            <w:szCs w:val="24"/>
          </w:rPr>
          <w:t>rror</w:t>
        </w:r>
        <w:r w:rsidR="00D074E4">
          <w:rPr>
            <w:rFonts w:ascii="GulimChe" w:eastAsia="GulimChe" w:hAnsi="GulimChe" w:cs="GulimChe"/>
            <w:color w:val="000000"/>
            <w:kern w:val="0"/>
            <w:sz w:val="24"/>
            <w:szCs w:val="24"/>
          </w:rPr>
          <w:t xml:space="preserve"> </w:t>
        </w:r>
      </w:ins>
      <w:del w:id="780" w:author="Author" w:date="2017-06-01T19:54:00Z">
        <w:r w:rsidRPr="00D12EB4" w:rsidDel="00D074E4">
          <w:rPr>
            <w:rFonts w:ascii="GulimChe" w:eastAsia="GulimChe" w:hAnsi="GulimChe" w:cs="GulimChe"/>
            <w:color w:val="000000"/>
            <w:kern w:val="0"/>
            <w:sz w:val="24"/>
            <w:szCs w:val="24"/>
          </w:rPr>
          <w:delText>(</w:delText>
        </w:r>
        <w:r w:rsidRPr="00D12EB4" w:rsidDel="00D074E4">
          <w:rPr>
            <w:rFonts w:ascii="GulimChe" w:eastAsia="GulimChe" w:hAnsi="GulimChe" w:cs="GulimChe"/>
            <w:color w:val="000000"/>
            <w:kern w:val="0"/>
            <w:sz w:val="24"/>
            <w:szCs w:val="24"/>
            <w:u w:val="single"/>
          </w:rPr>
          <w:delText>RMSE</w:delText>
        </w:r>
        <w:r w:rsidRPr="00D12EB4" w:rsidDel="00D074E4">
          <w:rPr>
            <w:rFonts w:ascii="GulimChe" w:eastAsia="GulimChe" w:hAnsi="GulimChe" w:cs="GulimChe"/>
            <w:color w:val="000000"/>
            <w:kern w:val="0"/>
            <w:sz w:val="24"/>
            <w:szCs w:val="24"/>
          </w:rPr>
          <w:delText xml:space="preserve">) </w:delText>
        </w:r>
      </w:del>
      <w:r w:rsidRPr="00D12EB4">
        <w:rPr>
          <w:rFonts w:ascii="GulimChe" w:eastAsia="GulimChe" w:hAnsi="GulimChe" w:cs="GulimChe"/>
          <w:color w:val="000000"/>
          <w:kern w:val="0"/>
          <w:sz w:val="24"/>
          <w:szCs w:val="24"/>
        </w:rPr>
        <w:t xml:space="preserve">between </w:t>
      </w:r>
      <w:ins w:id="781" w:author="Author" w:date="2017-06-01T19:54:00Z">
        <w:r w:rsidR="00D074E4">
          <w:rPr>
            <w:rFonts w:ascii="GulimChe" w:eastAsia="GulimChe" w:hAnsi="GulimChe" w:cs="GulimChe"/>
            <w:color w:val="000000"/>
            <w:kern w:val="0"/>
            <w:sz w:val="24"/>
            <w:szCs w:val="24"/>
          </w:rPr>
          <w:t xml:space="preserve">the </w:t>
        </w:r>
      </w:ins>
      <w:r w:rsidRPr="00D12EB4">
        <w:rPr>
          <w:rFonts w:ascii="GulimChe" w:eastAsia="GulimChe" w:hAnsi="GulimChe" w:cs="GulimChe"/>
          <w:color w:val="000000"/>
          <w:kern w:val="0"/>
          <w:sz w:val="24"/>
          <w:szCs w:val="24"/>
        </w:rPr>
        <w:t>pre-defined optimal transformation and current transformation. This model is expected to perform very well compare</w:t>
      </w:r>
      <w:ins w:id="782" w:author="Author" w:date="2017-06-01T19:54:00Z">
        <w:r w:rsidR="00D074E4">
          <w:rPr>
            <w:rFonts w:ascii="GulimChe" w:eastAsia="GulimChe" w:hAnsi="GulimChe" w:cs="GulimChe"/>
            <w:color w:val="000000"/>
            <w:kern w:val="0"/>
            <w:sz w:val="24"/>
            <w:szCs w:val="24"/>
          </w:rPr>
          <w:t>d</w:t>
        </w:r>
      </w:ins>
      <w:r w:rsidRPr="00D12EB4">
        <w:rPr>
          <w:rFonts w:ascii="GulimChe" w:eastAsia="GulimChe" w:hAnsi="GulimChe" w:cs="GulimChe"/>
          <w:color w:val="000000"/>
          <w:kern w:val="0"/>
          <w:sz w:val="24"/>
          <w:szCs w:val="24"/>
        </w:rPr>
        <w:t xml:space="preserve"> to most</w:t>
      </w:r>
      <w:del w:id="783" w:author="Author" w:date="2017-06-01T22:08:00Z">
        <w:r w:rsidRPr="00D12EB4" w:rsidDel="00B15700">
          <w:rPr>
            <w:rFonts w:ascii="GulimChe" w:eastAsia="GulimChe" w:hAnsi="GulimChe" w:cs="GulimChe"/>
            <w:color w:val="000000"/>
            <w:kern w:val="0"/>
            <w:sz w:val="24"/>
            <w:szCs w:val="24"/>
          </w:rPr>
          <w:delText xml:space="preserve"> of</w:delText>
        </w:r>
      </w:del>
      <w:r w:rsidRPr="00D12EB4">
        <w:rPr>
          <w:rFonts w:ascii="GulimChe" w:eastAsia="GulimChe" w:hAnsi="GulimChe" w:cs="GulimChe"/>
          <w:color w:val="000000"/>
          <w:kern w:val="0"/>
          <w:sz w:val="24"/>
          <w:szCs w:val="24"/>
        </w:rPr>
        <w:t xml:space="preserve"> conventional method</w:t>
      </w:r>
      <w:ins w:id="784" w:author="Author" w:date="2017-06-01T19:54:00Z">
        <w:r w:rsidR="00D074E4">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using rigid single-view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registration</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b/>
          <w:bCs/>
          <w:color w:val="0000CC"/>
          <w:kern w:val="0"/>
          <w:sz w:val="24"/>
          <w:szCs w:val="24"/>
        </w:rPr>
        <w:t>\section{Conclusion}</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We have proposed and developed a </w:t>
      </w:r>
      <w:r w:rsidRPr="00D12EB4">
        <w:rPr>
          <w:rFonts w:ascii="GulimChe" w:eastAsia="GulimChe" w:hAnsi="GulimChe" w:cs="GulimChe"/>
          <w:color w:val="000000"/>
          <w:kern w:val="0"/>
          <w:sz w:val="24"/>
          <w:szCs w:val="24"/>
          <w:u w:val="single"/>
        </w:rPr>
        <w:t>DQN</w:t>
      </w:r>
      <w:r w:rsidRPr="00D12EB4">
        <w:rPr>
          <w:rFonts w:ascii="GulimChe" w:eastAsia="GulimChe" w:hAnsi="GulimChe" w:cs="GulimChe"/>
          <w:color w:val="000000"/>
          <w:kern w:val="0"/>
          <w:sz w:val="24"/>
          <w:szCs w:val="24"/>
        </w:rPr>
        <w:t xml:space="preserve"> method for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0000"/>
          <w:kern w:val="0"/>
          <w:sz w:val="24"/>
          <w:szCs w:val="24"/>
          <w:u w:val="single"/>
        </w:rPr>
        <w:t>regist</w:t>
      </w:r>
      <w:del w:id="785" w:author="Author" w:date="2017-06-01T19:55:00Z">
        <w:r w:rsidRPr="00D12EB4" w:rsidDel="00D074E4">
          <w:rPr>
            <w:rFonts w:ascii="GulimChe" w:eastAsia="GulimChe" w:hAnsi="GulimChe" w:cs="GulimChe"/>
            <w:color w:val="000000"/>
            <w:kern w:val="0"/>
            <w:sz w:val="24"/>
            <w:szCs w:val="24"/>
            <w:u w:val="single"/>
          </w:rPr>
          <w:delText>a</w:delText>
        </w:r>
      </w:del>
      <w:r w:rsidRPr="00D12EB4">
        <w:rPr>
          <w:rFonts w:ascii="GulimChe" w:eastAsia="GulimChe" w:hAnsi="GulimChe" w:cs="GulimChe"/>
          <w:color w:val="000000"/>
          <w:kern w:val="0"/>
          <w:sz w:val="24"/>
          <w:szCs w:val="24"/>
          <w:u w:val="single"/>
        </w:rPr>
        <w:t>r</w:t>
      </w:r>
      <w:ins w:id="786" w:author="Author" w:date="2017-06-01T22:08:00Z">
        <w:r w:rsidR="00FA1682">
          <w:rPr>
            <w:rFonts w:ascii="GulimChe" w:eastAsia="GulimChe" w:hAnsi="GulimChe" w:cs="GulimChe"/>
            <w:color w:val="000000"/>
            <w:kern w:val="0"/>
            <w:sz w:val="24"/>
            <w:szCs w:val="24"/>
            <w:u w:val="single"/>
          </w:rPr>
          <w:t>a</w:t>
        </w:r>
      </w:ins>
      <w:r w:rsidRPr="00D12EB4">
        <w:rPr>
          <w:rFonts w:ascii="GulimChe" w:eastAsia="GulimChe" w:hAnsi="GulimChe" w:cs="GulimChe"/>
          <w:color w:val="000000"/>
          <w:kern w:val="0"/>
          <w:sz w:val="24"/>
          <w:szCs w:val="24"/>
          <w:u w:val="single"/>
        </w:rPr>
        <w:t>tion</w:t>
      </w:r>
      <w:r w:rsidRPr="00D12EB4">
        <w:rPr>
          <w:rFonts w:ascii="GulimChe" w:eastAsia="GulimChe" w:hAnsi="GulimChe" w:cs="GulimChe"/>
          <w:color w:val="000000"/>
          <w:kern w:val="0"/>
          <w:sz w:val="24"/>
          <w:szCs w:val="24"/>
        </w:rPr>
        <w:t xml:space="preserve">. This method </w:t>
      </w:r>
      <w:del w:id="787" w:author="Author" w:date="2017-06-01T19:55:00Z">
        <w:r w:rsidRPr="00D12EB4" w:rsidDel="00D074E4">
          <w:rPr>
            <w:rFonts w:ascii="GulimChe" w:eastAsia="GulimChe" w:hAnsi="GulimChe" w:cs="GulimChe"/>
            <w:color w:val="000000"/>
            <w:kern w:val="0"/>
            <w:sz w:val="24"/>
            <w:szCs w:val="24"/>
          </w:rPr>
          <w:delText xml:space="preserve">is </w:delText>
        </w:r>
      </w:del>
      <w:ins w:id="788" w:author="Author" w:date="2017-06-01T19:55:00Z">
        <w:r w:rsidR="00D074E4">
          <w:rPr>
            <w:rFonts w:ascii="GulimChe" w:eastAsia="GulimChe" w:hAnsi="GulimChe" w:cs="GulimChe"/>
            <w:color w:val="000000"/>
            <w:kern w:val="0"/>
            <w:sz w:val="24"/>
            <w:szCs w:val="24"/>
          </w:rPr>
          <w:t>wa</w:t>
        </w:r>
        <w:r w:rsidR="00D074E4" w:rsidRPr="00D12EB4">
          <w:rPr>
            <w:rFonts w:ascii="GulimChe" w:eastAsia="GulimChe" w:hAnsi="GulimChe" w:cs="GulimChe"/>
            <w:color w:val="000000"/>
            <w:kern w:val="0"/>
            <w:sz w:val="24"/>
            <w:szCs w:val="24"/>
          </w:rPr>
          <w:t xml:space="preserve">s </w:t>
        </w:r>
      </w:ins>
      <w:r w:rsidRPr="00D12EB4">
        <w:rPr>
          <w:rFonts w:ascii="GulimChe" w:eastAsia="GulimChe" w:hAnsi="GulimChe" w:cs="GulimChe"/>
          <w:color w:val="000000"/>
          <w:kern w:val="0"/>
          <w:sz w:val="24"/>
          <w:szCs w:val="24"/>
          <w:u w:val="single"/>
        </w:rPr>
        <w:t>succe</w:t>
      </w:r>
      <w:ins w:id="789" w:author="Author" w:date="2017-06-01T19:55:00Z">
        <w:r w:rsidR="00D074E4">
          <w:rPr>
            <w:rFonts w:ascii="GulimChe" w:eastAsia="GulimChe" w:hAnsi="GulimChe" w:cs="GulimChe"/>
            <w:color w:val="000000"/>
            <w:kern w:val="0"/>
            <w:sz w:val="24"/>
            <w:szCs w:val="24"/>
            <w:u w:val="single"/>
          </w:rPr>
          <w:t>s</w:t>
        </w:r>
      </w:ins>
      <w:r w:rsidRPr="00D12EB4">
        <w:rPr>
          <w:rFonts w:ascii="GulimChe" w:eastAsia="GulimChe" w:hAnsi="GulimChe" w:cs="GulimChe"/>
          <w:color w:val="000000"/>
          <w:kern w:val="0"/>
          <w:sz w:val="24"/>
          <w:szCs w:val="24"/>
          <w:u w:val="single"/>
        </w:rPr>
        <w:t>sful</w:t>
      </w:r>
      <w:ins w:id="790" w:author="Author" w:date="2017-06-01T22:08:00Z">
        <w:r w:rsidR="00FA1682">
          <w:rPr>
            <w:rFonts w:ascii="GulimChe" w:eastAsia="GulimChe" w:hAnsi="GulimChe" w:cs="GulimChe"/>
            <w:color w:val="000000"/>
            <w:kern w:val="0"/>
            <w:sz w:val="24"/>
            <w:szCs w:val="24"/>
            <w:u w:val="single"/>
          </w:rPr>
          <w:t>l</w:t>
        </w:r>
      </w:ins>
      <w:r w:rsidRPr="00D12EB4">
        <w:rPr>
          <w:rFonts w:ascii="GulimChe" w:eastAsia="GulimChe" w:hAnsi="GulimChe" w:cs="GulimChe"/>
          <w:color w:val="000000"/>
          <w:kern w:val="0"/>
          <w:sz w:val="24"/>
          <w:szCs w:val="24"/>
          <w:u w:val="single"/>
        </w:rPr>
        <w:t>y</w:t>
      </w:r>
      <w:r w:rsidRPr="00D12EB4">
        <w:rPr>
          <w:rFonts w:ascii="GulimChe" w:eastAsia="GulimChe" w:hAnsi="GulimChe" w:cs="GulimChe"/>
          <w:color w:val="000000"/>
          <w:kern w:val="0"/>
          <w:sz w:val="24"/>
          <w:szCs w:val="24"/>
        </w:rPr>
        <w:t xml:space="preserve"> applied to optimize and solve </w:t>
      </w:r>
      <w:ins w:id="791" w:author="Author" w:date="2017-06-01T22:09:00Z">
        <w:r w:rsidR="00FA1682">
          <w:rPr>
            <w:rFonts w:ascii="GulimChe" w:eastAsia="GulimChe" w:hAnsi="GulimChe" w:cs="GulimChe"/>
            <w:color w:val="000000"/>
            <w:kern w:val="0"/>
            <w:sz w:val="24"/>
            <w:szCs w:val="24"/>
          </w:rPr>
          <w:t xml:space="preserve">a </w:t>
        </w:r>
      </w:ins>
      <w:del w:id="792" w:author="Author" w:date="2017-06-01T22:09:00Z">
        <w:r w:rsidRPr="00D12EB4" w:rsidDel="00FA1682">
          <w:rPr>
            <w:rFonts w:ascii="GulimChe" w:eastAsia="GulimChe" w:hAnsi="GulimChe" w:cs="GulimChe"/>
            <w:color w:val="000000"/>
            <w:kern w:val="0"/>
            <w:sz w:val="24"/>
            <w:szCs w:val="24"/>
          </w:rPr>
          <w:delText xml:space="preserve">the </w:delText>
        </w:r>
      </w:del>
      <w:r w:rsidRPr="00D12EB4">
        <w:rPr>
          <w:rFonts w:ascii="GulimChe" w:eastAsia="GulimChe" w:hAnsi="GulimChe" w:cs="GulimChe"/>
          <w:color w:val="000000"/>
          <w:kern w:val="0"/>
          <w:sz w:val="24"/>
          <w:szCs w:val="24"/>
        </w:rPr>
        <w:t xml:space="preserve">point-based visual </w:t>
      </w:r>
      <w:r w:rsidRPr="00D12EB4">
        <w:rPr>
          <w:rFonts w:ascii="GulimChe" w:eastAsia="GulimChe" w:hAnsi="GulimChe" w:cs="GulimChe"/>
          <w:color w:val="000000"/>
          <w:kern w:val="0"/>
          <w:sz w:val="24"/>
          <w:szCs w:val="24"/>
          <w:u w:val="single"/>
        </w:rPr>
        <w:t>servoing</w:t>
      </w:r>
      <w:r w:rsidRPr="00D12EB4">
        <w:rPr>
          <w:rFonts w:ascii="GulimChe" w:eastAsia="GulimChe" w:hAnsi="GulimChe" w:cs="GulimChe"/>
          <w:color w:val="000000"/>
          <w:kern w:val="0"/>
          <w:sz w:val="24"/>
          <w:szCs w:val="24"/>
        </w:rPr>
        <w:t xml:space="preserve"> simulator. Since this simulator takes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 xml:space="preserve"> feature states to perform in </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w:t>
      </w:r>
      <w:ins w:id="793" w:author="Author" w:date="2017-06-01T22:09:00Z">
        <w:r w:rsidR="00FA1682">
          <w:rPr>
            <w:rFonts w:ascii="GulimChe" w:eastAsia="GulimChe" w:hAnsi="GulimChe" w:cs="GulimChe"/>
            <w:color w:val="000000"/>
            <w:kern w:val="0"/>
            <w:sz w:val="24"/>
            <w:szCs w:val="24"/>
          </w:rPr>
          <w:t xml:space="preserve">it </w:t>
        </w:r>
      </w:ins>
      <w:del w:id="794" w:author="Author" w:date="2017-06-01T22:09:00Z">
        <w:r w:rsidRPr="00D12EB4" w:rsidDel="00FA1682">
          <w:rPr>
            <w:rFonts w:ascii="GulimChe" w:eastAsia="GulimChe" w:hAnsi="GulimChe" w:cs="GulimChe"/>
            <w:color w:val="000000"/>
            <w:kern w:val="0"/>
            <w:sz w:val="24"/>
            <w:szCs w:val="24"/>
          </w:rPr>
          <w:delText xml:space="preserve">this basically </w:delText>
        </w:r>
      </w:del>
      <w:r w:rsidRPr="00D12EB4">
        <w:rPr>
          <w:rFonts w:ascii="GulimChe" w:eastAsia="GulimChe" w:hAnsi="GulimChe" w:cs="GulimChe"/>
          <w:color w:val="000000"/>
          <w:kern w:val="0"/>
          <w:sz w:val="24"/>
          <w:szCs w:val="24"/>
        </w:rPr>
        <w:t xml:space="preserve">can be regarded as </w:t>
      </w:r>
      <w:ins w:id="795" w:author="Author" w:date="2017-06-01T19:55:00Z">
        <w:r w:rsidR="00D074E4">
          <w:rPr>
            <w:rFonts w:ascii="GulimChe" w:eastAsia="GulimChe" w:hAnsi="GulimChe" w:cs="GulimChe"/>
            <w:color w:val="000000"/>
            <w:kern w:val="0"/>
            <w:sz w:val="24"/>
            <w:szCs w:val="24"/>
          </w:rPr>
          <w:t xml:space="preserve">a </w:t>
        </w:r>
      </w:ins>
      <w:r w:rsidRPr="00D12EB4">
        <w:rPr>
          <w:rFonts w:ascii="GulimChe" w:eastAsia="GulimChe" w:hAnsi="GulimChe" w:cs="GulimChe"/>
          <w:color w:val="000000"/>
          <w:kern w:val="0"/>
          <w:sz w:val="24"/>
          <w:szCs w:val="24"/>
        </w:rPr>
        <w:t xml:space="preserve">very simplified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registration simulator. Although this is </w:t>
      </w:r>
      <w:ins w:id="796" w:author="Author" w:date="2017-06-01T19:55:00Z">
        <w:r w:rsidR="00D074E4">
          <w:rPr>
            <w:rFonts w:ascii="GulimChe" w:eastAsia="GulimChe" w:hAnsi="GulimChe" w:cs="GulimChe"/>
            <w:color w:val="000000"/>
            <w:kern w:val="0"/>
            <w:sz w:val="24"/>
            <w:szCs w:val="24"/>
          </w:rPr>
          <w:t xml:space="preserve">a </w:t>
        </w:r>
      </w:ins>
      <w:r w:rsidRPr="00D12EB4">
        <w:rPr>
          <w:rFonts w:ascii="GulimChe" w:eastAsia="GulimChe" w:hAnsi="GulimChe" w:cs="GulimChe"/>
          <w:color w:val="000000"/>
          <w:kern w:val="0"/>
          <w:sz w:val="24"/>
          <w:szCs w:val="24"/>
        </w:rPr>
        <w:t xml:space="preserve">simplified problem, the </w:t>
      </w:r>
      <w:ins w:id="797" w:author="Author" w:date="2017-06-01T19:55:00Z">
        <w:r w:rsidR="00D074E4">
          <w:rPr>
            <w:rFonts w:ascii="GulimChe" w:eastAsia="GulimChe" w:hAnsi="GulimChe" w:cs="GulimChe"/>
            <w:color w:val="000000"/>
            <w:kern w:val="0"/>
            <w:sz w:val="24"/>
            <w:szCs w:val="24"/>
          </w:rPr>
          <w:t xml:space="preserve">strength of the </w:t>
        </w:r>
      </w:ins>
      <w:r w:rsidRPr="00D12EB4">
        <w:rPr>
          <w:rFonts w:ascii="GulimChe" w:eastAsia="GulimChe" w:hAnsi="GulimChe" w:cs="GulimChe"/>
          <w:color w:val="000000"/>
          <w:kern w:val="0"/>
          <w:sz w:val="24"/>
          <w:szCs w:val="24"/>
        </w:rPr>
        <w:t xml:space="preserve">proposed approach </w:t>
      </w:r>
      <w:del w:id="798" w:author="Author" w:date="2017-06-01T19:55:00Z">
        <w:r w:rsidRPr="00D12EB4" w:rsidDel="00D074E4">
          <w:rPr>
            <w:rFonts w:ascii="GulimChe" w:eastAsia="GulimChe" w:hAnsi="GulimChe" w:cs="GulimChe"/>
            <w:color w:val="000000"/>
            <w:kern w:val="0"/>
            <w:sz w:val="24"/>
            <w:szCs w:val="24"/>
          </w:rPr>
          <w:delText xml:space="preserve">has its strength in terms of </w:delText>
        </w:r>
      </w:del>
      <w:ins w:id="799" w:author="Author" w:date="2017-06-01T19:55:00Z">
        <w:r w:rsidR="00D074E4">
          <w:rPr>
            <w:rFonts w:ascii="GulimChe" w:eastAsia="GulimChe" w:hAnsi="GulimChe" w:cs="GulimChe"/>
            <w:color w:val="000000"/>
            <w:kern w:val="0"/>
            <w:sz w:val="24"/>
            <w:szCs w:val="24"/>
          </w:rPr>
          <w:t xml:space="preserve">is its ability to </w:t>
        </w:r>
      </w:ins>
      <w:del w:id="800" w:author="Author" w:date="2017-06-01T19:55:00Z">
        <w:r w:rsidRPr="00D12EB4" w:rsidDel="00D074E4">
          <w:rPr>
            <w:rFonts w:ascii="GulimChe" w:eastAsia="GulimChe" w:hAnsi="GulimChe" w:cs="GulimChe"/>
            <w:color w:val="000000"/>
            <w:kern w:val="0"/>
            <w:sz w:val="24"/>
            <w:szCs w:val="24"/>
          </w:rPr>
          <w:delText xml:space="preserve">solving </w:delText>
        </w:r>
      </w:del>
      <w:ins w:id="801" w:author="Author" w:date="2017-06-01T19:55:00Z">
        <w:r w:rsidR="00D074E4" w:rsidRPr="00D12EB4">
          <w:rPr>
            <w:rFonts w:ascii="GulimChe" w:eastAsia="GulimChe" w:hAnsi="GulimChe" w:cs="GulimChe"/>
            <w:color w:val="000000"/>
            <w:kern w:val="0"/>
            <w:sz w:val="24"/>
            <w:szCs w:val="24"/>
          </w:rPr>
          <w:t>solv</w:t>
        </w:r>
        <w:r w:rsidR="00D074E4">
          <w:rPr>
            <w:rFonts w:ascii="GulimChe" w:eastAsia="GulimChe" w:hAnsi="GulimChe" w:cs="GulimChe"/>
            <w:color w:val="000000"/>
            <w:kern w:val="0"/>
            <w:sz w:val="24"/>
            <w:szCs w:val="24"/>
          </w:rPr>
          <w:t>e</w:t>
        </w:r>
        <w:r w:rsidR="00D074E4"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similar but more complex problems compare</w:t>
      </w:r>
      <w:ins w:id="802" w:author="Author" w:date="2017-06-01T19:55:00Z">
        <w:r w:rsidR="00D074E4">
          <w:rPr>
            <w:rFonts w:ascii="GulimChe" w:eastAsia="GulimChe" w:hAnsi="GulimChe" w:cs="GulimChe"/>
            <w:color w:val="000000"/>
            <w:kern w:val="0"/>
            <w:sz w:val="24"/>
            <w:szCs w:val="24"/>
          </w:rPr>
          <w:t>d</w:t>
        </w:r>
      </w:ins>
      <w:r w:rsidRPr="00D12EB4">
        <w:rPr>
          <w:rFonts w:ascii="GulimChe" w:eastAsia="GulimChe" w:hAnsi="GulimChe" w:cs="GulimChe"/>
          <w:color w:val="000000"/>
          <w:kern w:val="0"/>
          <w:sz w:val="24"/>
          <w:szCs w:val="24"/>
        </w:rPr>
        <w:t xml:space="preserve"> to conventional registration methods</w:t>
      </w:r>
      <w:del w:id="803" w:author="Author" w:date="2017-06-01T19:55:00Z">
        <w:r w:rsidRPr="00D12EB4" w:rsidDel="00D074E4">
          <w:rPr>
            <w:rFonts w:ascii="GulimChe" w:eastAsia="GulimChe" w:hAnsi="GulimChe" w:cs="GulimChe"/>
            <w:color w:val="000000"/>
            <w:kern w:val="0"/>
            <w:sz w:val="24"/>
            <w:szCs w:val="24"/>
          </w:rPr>
          <w:delText xml:space="preserve">; </w:delText>
        </w:r>
      </w:del>
      <w:ins w:id="804" w:author="Author" w:date="2017-06-01T19:55:00Z">
        <w:r w:rsidR="00D074E4">
          <w:rPr>
            <w:rFonts w:ascii="GulimChe" w:eastAsia="GulimChe" w:hAnsi="GulimChe" w:cs="GulimChe"/>
            <w:color w:val="000000"/>
            <w:kern w:val="0"/>
            <w:sz w:val="24"/>
            <w:szCs w:val="24"/>
          </w:rPr>
          <w:t>.</w:t>
        </w:r>
        <w:r w:rsidR="00D074E4"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For example, </w:t>
      </w:r>
      <w:del w:id="805" w:author="Author" w:date="2017-06-01T19:56:00Z">
        <w:r w:rsidRPr="00D12EB4" w:rsidDel="00D074E4">
          <w:rPr>
            <w:rFonts w:ascii="GulimChe" w:eastAsia="GulimChe" w:hAnsi="GulimChe" w:cs="GulimChe"/>
            <w:color w:val="000000"/>
            <w:kern w:val="0"/>
            <w:sz w:val="24"/>
            <w:szCs w:val="24"/>
            <w:u w:val="single"/>
          </w:rPr>
          <w:delText>jacobian</w:delText>
        </w:r>
        <w:r w:rsidRPr="00D12EB4" w:rsidDel="00D074E4">
          <w:rPr>
            <w:rFonts w:ascii="GulimChe" w:eastAsia="GulimChe" w:hAnsi="GulimChe" w:cs="GulimChe"/>
            <w:color w:val="000000"/>
            <w:kern w:val="0"/>
            <w:sz w:val="24"/>
            <w:szCs w:val="24"/>
          </w:rPr>
          <w:delText xml:space="preserve"> </w:delText>
        </w:r>
      </w:del>
      <w:ins w:id="806" w:author="Author" w:date="2017-06-01T19:56:00Z">
        <w:r w:rsidR="00D074E4">
          <w:rPr>
            <w:rFonts w:ascii="GulimChe" w:eastAsia="GulimChe" w:hAnsi="GulimChe" w:cs="GulimChe"/>
            <w:color w:val="000000"/>
            <w:kern w:val="0"/>
            <w:sz w:val="24"/>
            <w:szCs w:val="24"/>
          </w:rPr>
          <w:t xml:space="preserve">the </w:t>
        </w:r>
        <w:r w:rsidR="00D074E4">
          <w:rPr>
            <w:rFonts w:ascii="GulimChe" w:eastAsia="GulimChe" w:hAnsi="GulimChe" w:cs="GulimChe"/>
            <w:color w:val="000000"/>
            <w:kern w:val="0"/>
            <w:sz w:val="24"/>
            <w:szCs w:val="24"/>
            <w:u w:val="single"/>
          </w:rPr>
          <w:t>J</w:t>
        </w:r>
        <w:r w:rsidR="00D074E4" w:rsidRPr="00D12EB4">
          <w:rPr>
            <w:rFonts w:ascii="GulimChe" w:eastAsia="GulimChe" w:hAnsi="GulimChe" w:cs="GulimChe"/>
            <w:color w:val="000000"/>
            <w:kern w:val="0"/>
            <w:sz w:val="24"/>
            <w:szCs w:val="24"/>
            <w:u w:val="single"/>
          </w:rPr>
          <w:t>acobian</w:t>
        </w:r>
        <w:r w:rsidR="00D074E4"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matrix estimation method requires exponential computation</w:t>
      </w:r>
      <w:ins w:id="807" w:author="Author" w:date="2017-06-01T19:56:00Z">
        <w:r w:rsidR="00D074E4">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and </w:t>
      </w:r>
      <w:commentRangeStart w:id="808"/>
      <w:r w:rsidRPr="00D12EB4">
        <w:rPr>
          <w:rFonts w:ascii="GulimChe" w:eastAsia="GulimChe" w:hAnsi="GulimChe" w:cs="GulimChe"/>
          <w:color w:val="000000"/>
          <w:kern w:val="0"/>
          <w:sz w:val="24"/>
          <w:szCs w:val="24"/>
        </w:rPr>
        <w:t xml:space="preserve">high difficulty </w:t>
      </w:r>
      <w:commentRangeEnd w:id="808"/>
      <w:r w:rsidR="00454E5F">
        <w:rPr>
          <w:rStyle w:val="CommentReference"/>
        </w:rPr>
        <w:commentReference w:id="808"/>
      </w:r>
      <w:r w:rsidRPr="00D12EB4">
        <w:rPr>
          <w:rFonts w:ascii="GulimChe" w:eastAsia="GulimChe" w:hAnsi="GulimChe" w:cs="GulimChe"/>
          <w:color w:val="000000"/>
          <w:kern w:val="0"/>
          <w:sz w:val="24"/>
          <w:szCs w:val="24"/>
        </w:rPr>
        <w:t xml:space="preserve">as the problem becomes more complicated. </w:t>
      </w:r>
      <w:del w:id="809" w:author="Author" w:date="2017-06-01T19:56:00Z">
        <w:r w:rsidRPr="00D12EB4" w:rsidDel="00D074E4">
          <w:rPr>
            <w:rFonts w:ascii="GulimChe" w:eastAsia="GulimChe" w:hAnsi="GulimChe" w:cs="GulimChe"/>
            <w:color w:val="000000"/>
            <w:kern w:val="0"/>
            <w:sz w:val="24"/>
            <w:szCs w:val="24"/>
          </w:rPr>
          <w:delText>Also, m</w:delText>
        </w:r>
      </w:del>
      <w:ins w:id="810" w:author="Author" w:date="2017-06-01T19:56:00Z">
        <w:r w:rsidR="00D074E4">
          <w:rPr>
            <w:rFonts w:ascii="GulimChe" w:eastAsia="GulimChe" w:hAnsi="GulimChe" w:cs="GulimChe"/>
            <w:color w:val="000000"/>
            <w:kern w:val="0"/>
            <w:sz w:val="24"/>
            <w:szCs w:val="24"/>
          </w:rPr>
          <w:t>M</w:t>
        </w:r>
      </w:ins>
      <w:r w:rsidRPr="00D12EB4">
        <w:rPr>
          <w:rFonts w:ascii="GulimChe" w:eastAsia="GulimChe" w:hAnsi="GulimChe" w:cs="GulimChe"/>
          <w:color w:val="000000"/>
          <w:kern w:val="0"/>
          <w:sz w:val="24"/>
          <w:szCs w:val="24"/>
        </w:rPr>
        <w:t xml:space="preserve">ost </w:t>
      </w:r>
      <w:del w:id="811" w:author="Author" w:date="2017-06-01T19:56:00Z">
        <w:r w:rsidRPr="00D12EB4" w:rsidDel="00D074E4">
          <w:rPr>
            <w:rFonts w:ascii="GulimChe" w:eastAsia="GulimChe" w:hAnsi="GulimChe" w:cs="GulimChe"/>
            <w:color w:val="000000"/>
            <w:kern w:val="0"/>
            <w:sz w:val="24"/>
            <w:szCs w:val="24"/>
          </w:rPr>
          <w:delText xml:space="preserve">of </w:delText>
        </w:r>
      </w:del>
      <w:r w:rsidRPr="00D12EB4">
        <w:rPr>
          <w:rFonts w:ascii="GulimChe" w:eastAsia="GulimChe" w:hAnsi="GulimChe" w:cs="GulimChe"/>
          <w:color w:val="000000"/>
          <w:kern w:val="0"/>
          <w:sz w:val="24"/>
          <w:szCs w:val="24"/>
        </w:rPr>
        <w:t>search</w:t>
      </w:r>
      <w:del w:id="812" w:author="Author" w:date="2017-06-01T19:56:00Z">
        <w:r w:rsidRPr="00D12EB4" w:rsidDel="00D074E4">
          <w:rPr>
            <w:rFonts w:ascii="GulimChe" w:eastAsia="GulimChe" w:hAnsi="GulimChe" w:cs="GulimChe"/>
            <w:color w:val="000000"/>
            <w:kern w:val="0"/>
            <w:sz w:val="24"/>
            <w:szCs w:val="24"/>
          </w:rPr>
          <w:delText>ing</w:delText>
        </w:r>
      </w:del>
      <w:r w:rsidRPr="00D12EB4">
        <w:rPr>
          <w:rFonts w:ascii="GulimChe" w:eastAsia="GulimChe" w:hAnsi="GulimChe" w:cs="GulimChe"/>
          <w:color w:val="000000"/>
          <w:kern w:val="0"/>
          <w:sz w:val="24"/>
          <w:szCs w:val="24"/>
        </w:rPr>
        <w:t xml:space="preserve"> algorithm</w:t>
      </w:r>
      <w:ins w:id="813" w:author="Author" w:date="2017-06-01T19:56:00Z">
        <w:r w:rsidR="00D074E4">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such as simulated annealing</w:t>
      </w:r>
      <w:del w:id="814" w:author="Author" w:date="2017-06-01T19:56:00Z">
        <w:r w:rsidRPr="00D12EB4" w:rsidDel="00D074E4">
          <w:rPr>
            <w:rFonts w:ascii="GulimChe" w:eastAsia="GulimChe" w:hAnsi="GulimChe" w:cs="GulimChe"/>
            <w:color w:val="000000"/>
            <w:kern w:val="0"/>
            <w:sz w:val="24"/>
            <w:szCs w:val="24"/>
          </w:rPr>
          <w:delText xml:space="preserve">, </w:delText>
        </w:r>
      </w:del>
      <w:ins w:id="815" w:author="Author" w:date="2017-06-01T19:56:00Z">
        <w:r w:rsidR="00D074E4">
          <w:rPr>
            <w:rFonts w:ascii="GulimChe" w:eastAsia="GulimChe" w:hAnsi="GulimChe" w:cs="GulimChe"/>
            <w:color w:val="000000"/>
            <w:kern w:val="0"/>
            <w:sz w:val="24"/>
            <w:szCs w:val="24"/>
          </w:rPr>
          <w:t xml:space="preserve"> and</w:t>
        </w:r>
        <w:r w:rsidR="00D074E4"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heel climbing methods for optimizing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registration require</w:t>
      </w:r>
      <w:del w:id="816" w:author="Author" w:date="2017-06-01T22:10:00Z">
        <w:r w:rsidRPr="00D12EB4" w:rsidDel="001337BE">
          <w:rPr>
            <w:rFonts w:ascii="GulimChe" w:eastAsia="GulimChe" w:hAnsi="GulimChe" w:cs="GulimChe"/>
            <w:color w:val="000000"/>
            <w:kern w:val="0"/>
            <w:sz w:val="24"/>
            <w:szCs w:val="24"/>
          </w:rPr>
          <w:delText>s</w:delText>
        </w:r>
      </w:del>
      <w:r w:rsidRPr="00D12EB4">
        <w:rPr>
          <w:rFonts w:ascii="GulimChe" w:eastAsia="GulimChe" w:hAnsi="GulimChe" w:cs="GulimChe"/>
          <w:color w:val="000000"/>
          <w:kern w:val="0"/>
          <w:sz w:val="24"/>
          <w:szCs w:val="24"/>
        </w:rPr>
        <w:t xml:space="preserve"> </w:t>
      </w:r>
      <w:del w:id="817" w:author="Author" w:date="2017-06-01T19:57:00Z">
        <w:r w:rsidRPr="00D12EB4" w:rsidDel="00D074E4">
          <w:rPr>
            <w:rFonts w:ascii="GulimChe" w:eastAsia="GulimChe" w:hAnsi="GulimChe" w:cs="GulimChe"/>
            <w:color w:val="000000"/>
            <w:kern w:val="0"/>
            <w:sz w:val="24"/>
            <w:szCs w:val="24"/>
          </w:rPr>
          <w:delText xml:space="preserve">to calculate </w:delText>
        </w:r>
      </w:del>
      <w:ins w:id="818" w:author="Author" w:date="2017-06-01T19:57:00Z">
        <w:r w:rsidR="00D074E4" w:rsidRPr="00D12EB4">
          <w:rPr>
            <w:rFonts w:ascii="GulimChe" w:eastAsia="GulimChe" w:hAnsi="GulimChe" w:cs="GulimChe"/>
            <w:color w:val="000000"/>
            <w:kern w:val="0"/>
            <w:sz w:val="24"/>
            <w:szCs w:val="24"/>
          </w:rPr>
          <w:t>calculat</w:t>
        </w:r>
        <w:r w:rsidR="00D074E4">
          <w:rPr>
            <w:rFonts w:ascii="GulimChe" w:eastAsia="GulimChe" w:hAnsi="GulimChe" w:cs="GulimChe"/>
            <w:color w:val="000000"/>
            <w:kern w:val="0"/>
            <w:sz w:val="24"/>
            <w:szCs w:val="24"/>
          </w:rPr>
          <w:t>ion of</w:t>
        </w:r>
        <w:r w:rsidR="00D074E4"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 xml:space="preserve">the similarity </w:t>
      </w:r>
      <w:del w:id="819" w:author="Author" w:date="2017-06-01T19:57:00Z">
        <w:r w:rsidRPr="00D12EB4" w:rsidDel="00D074E4">
          <w:rPr>
            <w:rFonts w:ascii="GulimChe" w:eastAsia="GulimChe" w:hAnsi="GulimChe" w:cs="GulimChe"/>
            <w:color w:val="000000"/>
            <w:kern w:val="0"/>
            <w:sz w:val="24"/>
            <w:szCs w:val="24"/>
          </w:rPr>
          <w:delText xml:space="preserve">of </w:delText>
        </w:r>
      </w:del>
      <w:ins w:id="820" w:author="Author" w:date="2017-06-01T19:57:00Z">
        <w:r w:rsidR="00D074E4">
          <w:rPr>
            <w:rFonts w:ascii="GulimChe" w:eastAsia="GulimChe" w:hAnsi="GulimChe" w:cs="GulimChe"/>
            <w:color w:val="000000"/>
            <w:kern w:val="0"/>
            <w:sz w:val="24"/>
            <w:szCs w:val="24"/>
          </w:rPr>
          <w:t>between</w:t>
        </w:r>
        <w:r w:rsidR="00D074E4" w:rsidRPr="00D12EB4">
          <w:rPr>
            <w:rFonts w:ascii="GulimChe" w:eastAsia="GulimChe" w:hAnsi="GulimChe" w:cs="GulimChe"/>
            <w:color w:val="000000"/>
            <w:kern w:val="0"/>
            <w:sz w:val="24"/>
            <w:szCs w:val="24"/>
          </w:rPr>
          <w:t xml:space="preserve"> </w:t>
        </w:r>
      </w:ins>
      <w:r w:rsidRPr="00D12EB4">
        <w:rPr>
          <w:rFonts w:ascii="GulimChe" w:eastAsia="GulimChe" w:hAnsi="GulimChe" w:cs="GulimChe"/>
          <w:color w:val="000000"/>
          <w:kern w:val="0"/>
          <w:sz w:val="24"/>
          <w:szCs w:val="24"/>
        </w:rPr>
        <w:t>two states</w:t>
      </w:r>
      <w:ins w:id="821" w:author="Author" w:date="2017-06-01T19:57:00Z">
        <w:r w:rsidR="00D074E4">
          <w:rPr>
            <w:rFonts w:ascii="GulimChe" w:eastAsia="GulimChe" w:hAnsi="GulimChe" w:cs="GulimChe"/>
            <w:color w:val="000000"/>
            <w:kern w:val="0"/>
            <w:sz w:val="24"/>
            <w:szCs w:val="24"/>
          </w:rPr>
          <w:t xml:space="preserve">. </w:t>
        </w:r>
      </w:ins>
      <w:del w:id="822" w:author="Author" w:date="2017-06-01T19:57:00Z">
        <w:r w:rsidRPr="00D12EB4" w:rsidDel="00D074E4">
          <w:rPr>
            <w:rFonts w:ascii="GulimChe" w:eastAsia="GulimChe" w:hAnsi="GulimChe" w:cs="GulimChe"/>
            <w:color w:val="000000"/>
            <w:kern w:val="0"/>
            <w:sz w:val="24"/>
            <w:szCs w:val="24"/>
          </w:rPr>
          <w:delText xml:space="preserve">, and </w:delText>
        </w:r>
      </w:del>
      <w:ins w:id="823" w:author="Author" w:date="2017-06-01T19:57:00Z">
        <w:r w:rsidR="00D074E4">
          <w:rPr>
            <w:rFonts w:ascii="GulimChe" w:eastAsia="GulimChe" w:hAnsi="GulimChe" w:cs="GulimChe"/>
            <w:color w:val="000000"/>
            <w:kern w:val="0"/>
            <w:sz w:val="24"/>
            <w:szCs w:val="24"/>
          </w:rPr>
          <w:t xml:space="preserve">As </w:t>
        </w:r>
      </w:ins>
      <w:r w:rsidRPr="00D12EB4">
        <w:rPr>
          <w:rFonts w:ascii="GulimChe" w:eastAsia="GulimChe" w:hAnsi="GulimChe" w:cs="GulimChe"/>
          <w:color w:val="000000"/>
          <w:kern w:val="0"/>
          <w:sz w:val="24"/>
          <w:szCs w:val="24"/>
        </w:rPr>
        <w:t xml:space="preserve">the complexity of two states </w:t>
      </w:r>
      <w:ins w:id="824" w:author="Author" w:date="2017-06-01T19:57:00Z">
        <w:r w:rsidR="00D074E4">
          <w:rPr>
            <w:rFonts w:ascii="GulimChe" w:eastAsia="GulimChe" w:hAnsi="GulimChe" w:cs="GulimChe"/>
            <w:color w:val="000000"/>
            <w:kern w:val="0"/>
            <w:sz w:val="24"/>
            <w:szCs w:val="24"/>
          </w:rPr>
          <w:t>increases</w:t>
        </w:r>
      </w:ins>
      <w:del w:id="825" w:author="Author" w:date="2017-06-01T19:57:00Z">
        <w:r w:rsidRPr="00D12EB4" w:rsidDel="00D074E4">
          <w:rPr>
            <w:rFonts w:ascii="GulimChe" w:eastAsia="GulimChe" w:hAnsi="GulimChe" w:cs="GulimChe"/>
            <w:color w:val="000000"/>
            <w:kern w:val="0"/>
            <w:sz w:val="24"/>
            <w:szCs w:val="24"/>
          </w:rPr>
          <w:delText>gets higher</w:delText>
        </w:r>
      </w:del>
      <w:r w:rsidRPr="00D12EB4">
        <w:rPr>
          <w:rFonts w:ascii="GulimChe" w:eastAsia="GulimChe" w:hAnsi="GulimChe" w:cs="GulimChe"/>
          <w:color w:val="000000"/>
          <w:kern w:val="0"/>
          <w:sz w:val="24"/>
          <w:szCs w:val="24"/>
        </w:rPr>
        <w:t>, the amount of computation</w:t>
      </w:r>
      <w:ins w:id="826" w:author="Author" w:date="2017-06-01T19:57:00Z">
        <w:r w:rsidR="00D074E4">
          <w:rPr>
            <w:rFonts w:ascii="GulimChe" w:eastAsia="GulimChe" w:hAnsi="GulimChe" w:cs="GulimChe"/>
            <w:color w:val="000000"/>
            <w:kern w:val="0"/>
            <w:sz w:val="24"/>
            <w:szCs w:val="24"/>
          </w:rPr>
          <w:t>s</w:t>
        </w:r>
      </w:ins>
      <w:r w:rsidRPr="00D12EB4">
        <w:rPr>
          <w:rFonts w:ascii="GulimChe" w:eastAsia="GulimChe" w:hAnsi="GulimChe" w:cs="GulimChe"/>
          <w:color w:val="000000"/>
          <w:kern w:val="0"/>
          <w:sz w:val="24"/>
          <w:szCs w:val="24"/>
        </w:rPr>
        <w:t xml:space="preserve"> also</w:t>
      </w:r>
      <w:ins w:id="827" w:author="Author" w:date="2017-06-01T22:11:00Z">
        <w:r w:rsidR="001337BE">
          <w:rPr>
            <w:rFonts w:ascii="GulimChe" w:eastAsia="GulimChe" w:hAnsi="GulimChe" w:cs="GulimChe"/>
            <w:color w:val="000000"/>
            <w:kern w:val="0"/>
            <w:sz w:val="24"/>
            <w:szCs w:val="24"/>
          </w:rPr>
          <w:t xml:space="preserve"> </w:t>
        </w:r>
      </w:ins>
      <w:del w:id="828" w:author="Author" w:date="2017-06-01T22:11:00Z">
        <w:r w:rsidRPr="00D12EB4" w:rsidDel="001337BE">
          <w:rPr>
            <w:rFonts w:ascii="GulimChe" w:eastAsia="GulimChe" w:hAnsi="GulimChe" w:cs="GulimChe"/>
            <w:color w:val="000000"/>
            <w:kern w:val="0"/>
            <w:sz w:val="24"/>
            <w:szCs w:val="24"/>
          </w:rPr>
          <w:delText xml:space="preserve"> </w:delText>
        </w:r>
      </w:del>
      <w:ins w:id="829" w:author="Author" w:date="2017-06-01T19:57:00Z">
        <w:r w:rsidR="00D074E4">
          <w:rPr>
            <w:rFonts w:ascii="GulimChe" w:eastAsia="GulimChe" w:hAnsi="GulimChe" w:cs="GulimChe"/>
            <w:color w:val="000000"/>
            <w:kern w:val="0"/>
            <w:sz w:val="24"/>
            <w:szCs w:val="24"/>
          </w:rPr>
          <w:t>increases</w:t>
        </w:r>
      </w:ins>
      <w:del w:id="830" w:author="Author" w:date="2017-06-01T19:57:00Z">
        <w:r w:rsidRPr="00D12EB4" w:rsidDel="00D074E4">
          <w:rPr>
            <w:rFonts w:ascii="GulimChe" w:eastAsia="GulimChe" w:hAnsi="GulimChe" w:cs="GulimChe"/>
            <w:color w:val="000000"/>
            <w:kern w:val="0"/>
            <w:sz w:val="24"/>
            <w:szCs w:val="24"/>
          </w:rPr>
          <w:delText>gets larger</w:delText>
        </w:r>
      </w:del>
      <w:r w:rsidRPr="00D12EB4">
        <w:rPr>
          <w:rFonts w:ascii="GulimChe" w:eastAsia="GulimChe" w:hAnsi="GulimChe" w:cs="GulimChe"/>
          <w:color w:val="000000"/>
          <w:kern w:val="0"/>
          <w:sz w:val="24"/>
          <w:szCs w:val="24"/>
        </w:rPr>
        <w:t xml:space="preserve">. </w:t>
      </w:r>
      <w:ins w:id="831" w:author="Author" w:date="2017-06-01T22:11:00Z">
        <w:r w:rsidR="001337BE">
          <w:rPr>
            <w:rFonts w:ascii="GulimChe" w:eastAsia="GulimChe" w:hAnsi="GulimChe" w:cs="GulimChe"/>
            <w:color w:val="000000"/>
            <w:kern w:val="0"/>
            <w:sz w:val="24"/>
            <w:szCs w:val="24"/>
          </w:rPr>
          <w:t>Although</w:t>
        </w:r>
      </w:ins>
      <w:commentRangeStart w:id="832"/>
      <w:del w:id="833" w:author="Author" w:date="2017-06-01T22:11:00Z">
        <w:r w:rsidRPr="00D12EB4" w:rsidDel="001337BE">
          <w:rPr>
            <w:rFonts w:ascii="GulimChe" w:eastAsia="GulimChe" w:hAnsi="GulimChe" w:cs="GulimChe"/>
            <w:color w:val="000000"/>
            <w:kern w:val="0"/>
            <w:sz w:val="24"/>
            <w:szCs w:val="24"/>
          </w:rPr>
          <w:delText>While</w:delText>
        </w:r>
      </w:del>
      <w:r w:rsidRPr="00D12EB4">
        <w:rPr>
          <w:rFonts w:ascii="GulimChe" w:eastAsia="GulimChe" w:hAnsi="GulimChe" w:cs="GulimChe"/>
          <w:color w:val="000000"/>
          <w:kern w:val="0"/>
          <w:sz w:val="24"/>
          <w:szCs w:val="24"/>
        </w:rPr>
        <w:t xml:space="preserve"> the well-trained </w:t>
      </w:r>
      <w:r w:rsidRPr="00D12EB4">
        <w:rPr>
          <w:rFonts w:ascii="GulimChe" w:eastAsia="GulimChe" w:hAnsi="GulimChe" w:cs="GulimChe"/>
          <w:color w:val="000000"/>
          <w:kern w:val="0"/>
          <w:sz w:val="24"/>
          <w:szCs w:val="24"/>
          <w:u w:val="single"/>
        </w:rPr>
        <w:t>DQN</w:t>
      </w:r>
      <w:r w:rsidRPr="00D12EB4">
        <w:rPr>
          <w:rFonts w:ascii="GulimChe" w:eastAsia="GulimChe" w:hAnsi="GulimChe" w:cs="GulimChe"/>
          <w:color w:val="000000"/>
          <w:kern w:val="0"/>
          <w:sz w:val="24"/>
          <w:szCs w:val="24"/>
        </w:rPr>
        <w:t xml:space="preserve"> model only forwards input states to the network to </w:t>
      </w:r>
      <w:del w:id="834" w:author="Author" w:date="2017-06-01T19:58:00Z">
        <w:r w:rsidRPr="00D12EB4" w:rsidDel="005F29C8">
          <w:rPr>
            <w:rFonts w:ascii="GulimChe" w:eastAsia="GulimChe" w:hAnsi="GulimChe" w:cs="GulimChe"/>
            <w:color w:val="000000"/>
            <w:kern w:val="0"/>
            <w:sz w:val="24"/>
            <w:szCs w:val="24"/>
          </w:rPr>
          <w:delText xml:space="preserve">find </w:delText>
        </w:r>
      </w:del>
      <w:ins w:id="835" w:author="Author" w:date="2017-06-01T19:58:00Z">
        <w:r w:rsidR="005F29C8">
          <w:rPr>
            <w:rFonts w:ascii="GulimChe" w:eastAsia="GulimChe" w:hAnsi="GulimChe" w:cs="GulimChe"/>
            <w:color w:val="000000"/>
            <w:kern w:val="0"/>
            <w:sz w:val="24"/>
            <w:szCs w:val="24"/>
          </w:rPr>
          <w:t xml:space="preserve">determine </w:t>
        </w:r>
      </w:ins>
      <w:r w:rsidRPr="00D12EB4">
        <w:rPr>
          <w:rFonts w:ascii="GulimChe" w:eastAsia="GulimChe" w:hAnsi="GulimChe" w:cs="GulimChe"/>
          <w:color w:val="000000"/>
          <w:kern w:val="0"/>
          <w:sz w:val="24"/>
          <w:szCs w:val="24"/>
        </w:rPr>
        <w:t>proper actions</w:t>
      </w:r>
      <w:ins w:id="836" w:author="Author" w:date="2017-06-01T19:57:00Z">
        <w:r w:rsidR="00D074E4">
          <w:rPr>
            <w:rFonts w:ascii="GulimChe" w:eastAsia="GulimChe" w:hAnsi="GulimChe" w:cs="GulimChe"/>
            <w:color w:val="000000"/>
            <w:kern w:val="0"/>
            <w:sz w:val="24"/>
            <w:szCs w:val="24"/>
          </w:rPr>
          <w:t>,</w:t>
        </w:r>
      </w:ins>
      <w:ins w:id="837" w:author="Author" w:date="2017-06-01T19:58:00Z">
        <w:r w:rsidR="00D074E4">
          <w:rPr>
            <w:rFonts w:ascii="GulimChe" w:eastAsia="GulimChe" w:hAnsi="GulimChe" w:cs="GulimChe"/>
            <w:color w:val="000000"/>
            <w:kern w:val="0"/>
            <w:sz w:val="24"/>
            <w:szCs w:val="24"/>
          </w:rPr>
          <w:t xml:space="preserve"> </w:t>
        </w:r>
      </w:ins>
      <w:ins w:id="838" w:author="Author" w:date="2017-06-01T19:59:00Z">
        <w:r w:rsidR="005F29C8">
          <w:rPr>
            <w:rFonts w:ascii="GulimChe" w:eastAsia="GulimChe" w:hAnsi="GulimChe" w:cs="GulimChe"/>
            <w:color w:val="000000"/>
            <w:kern w:val="0"/>
            <w:sz w:val="24"/>
            <w:szCs w:val="24"/>
          </w:rPr>
          <w:t xml:space="preserve">its </w:t>
        </w:r>
      </w:ins>
      <w:ins w:id="839" w:author="Author" w:date="2017-06-01T22:11:00Z">
        <w:r w:rsidR="001337BE">
          <w:rPr>
            <w:rFonts w:ascii="GulimChe" w:eastAsia="GulimChe" w:hAnsi="GulimChe" w:cs="GulimChe"/>
            <w:color w:val="000000"/>
            <w:kern w:val="0"/>
            <w:sz w:val="24"/>
            <w:szCs w:val="24"/>
          </w:rPr>
          <w:t xml:space="preserve">inherent </w:t>
        </w:r>
      </w:ins>
      <w:ins w:id="840" w:author="Author" w:date="2017-06-01T19:58:00Z">
        <w:r w:rsidR="00D074E4">
          <w:rPr>
            <w:rFonts w:ascii="GulimChe" w:eastAsia="GulimChe" w:hAnsi="GulimChe" w:cs="GulimChe"/>
            <w:color w:val="000000"/>
            <w:kern w:val="0"/>
            <w:sz w:val="24"/>
            <w:szCs w:val="24"/>
          </w:rPr>
          <w:t xml:space="preserve">advantages </w:t>
        </w:r>
      </w:ins>
      <w:ins w:id="841" w:author="Author" w:date="2017-06-01T19:59:00Z">
        <w:r w:rsidR="005F29C8">
          <w:rPr>
            <w:rFonts w:ascii="GulimChe" w:eastAsia="GulimChe" w:hAnsi="GulimChe" w:cs="GulimChe"/>
            <w:color w:val="000000"/>
            <w:kern w:val="0"/>
            <w:sz w:val="24"/>
            <w:szCs w:val="24"/>
          </w:rPr>
          <w:t xml:space="preserve">will enable </w:t>
        </w:r>
      </w:ins>
      <w:del w:id="842" w:author="Author" w:date="2017-06-01T19:58:00Z">
        <w:r w:rsidRPr="00D12EB4" w:rsidDel="005F29C8">
          <w:rPr>
            <w:rFonts w:ascii="GulimChe" w:eastAsia="GulimChe" w:hAnsi="GulimChe" w:cs="GulimChe"/>
            <w:color w:val="000000"/>
            <w:kern w:val="0"/>
            <w:sz w:val="24"/>
            <w:szCs w:val="24"/>
          </w:rPr>
          <w:delText xml:space="preserve">. Thanks to this very powerful strengths we can expect to </w:delText>
        </w:r>
      </w:del>
      <w:ins w:id="843" w:author="Author" w:date="2017-06-01T19:58:00Z">
        <w:r w:rsidR="005F29C8">
          <w:rPr>
            <w:rFonts w:ascii="GulimChe" w:eastAsia="GulimChe" w:hAnsi="GulimChe" w:cs="GulimChe"/>
            <w:color w:val="000000"/>
            <w:kern w:val="0"/>
            <w:sz w:val="24"/>
            <w:szCs w:val="24"/>
          </w:rPr>
          <w:t xml:space="preserve">the resolution of </w:t>
        </w:r>
      </w:ins>
      <w:del w:id="844" w:author="Author" w:date="2017-06-01T19:59:00Z">
        <w:r w:rsidRPr="00D12EB4" w:rsidDel="005F29C8">
          <w:rPr>
            <w:rFonts w:ascii="GulimChe" w:eastAsia="GulimChe" w:hAnsi="GulimChe" w:cs="GulimChe"/>
            <w:color w:val="000000"/>
            <w:kern w:val="0"/>
            <w:sz w:val="24"/>
            <w:szCs w:val="24"/>
          </w:rPr>
          <w:delText xml:space="preserve">resolve </w:delText>
        </w:r>
      </w:del>
      <w:r w:rsidRPr="00D12EB4">
        <w:rPr>
          <w:rFonts w:ascii="GulimChe" w:eastAsia="GulimChe" w:hAnsi="GulimChe" w:cs="GulimChe"/>
          <w:color w:val="000000"/>
          <w:kern w:val="0"/>
          <w:sz w:val="24"/>
          <w:szCs w:val="24"/>
        </w:rPr>
        <w:t xml:space="preserve">most </w:t>
      </w:r>
      <w:del w:id="845" w:author="Author" w:date="2017-06-01T19:59:00Z">
        <w:r w:rsidRPr="00D12EB4" w:rsidDel="005F29C8">
          <w:rPr>
            <w:rFonts w:ascii="GulimChe" w:eastAsia="GulimChe" w:hAnsi="GulimChe" w:cs="GulimChe"/>
            <w:color w:val="000000"/>
            <w:kern w:val="0"/>
            <w:sz w:val="24"/>
            <w:szCs w:val="24"/>
          </w:rPr>
          <w:delText xml:space="preserve">of </w:delText>
        </w:r>
      </w:del>
      <w:r w:rsidRPr="00D12EB4">
        <w:rPr>
          <w:rFonts w:ascii="GulimChe" w:eastAsia="GulimChe" w:hAnsi="GulimChe" w:cs="GulimChe"/>
          <w:color w:val="000000"/>
          <w:kern w:val="0"/>
          <w:sz w:val="24"/>
          <w:szCs w:val="24"/>
        </w:rPr>
        <w:t>limitations in the near future</w:t>
      </w:r>
      <w:ins w:id="846" w:author="Author" w:date="2017-06-01T22:11:00Z">
        <w:r w:rsidR="001337BE">
          <w:rPr>
            <w:rFonts w:ascii="GulimChe" w:eastAsia="GulimChe" w:hAnsi="GulimChe" w:cs="GulimChe"/>
            <w:color w:val="000000"/>
            <w:kern w:val="0"/>
            <w:sz w:val="24"/>
            <w:szCs w:val="24"/>
          </w:rPr>
          <w:t>,</w:t>
        </w:r>
      </w:ins>
      <w:ins w:id="847" w:author="Author" w:date="2017-06-01T19:59:00Z">
        <w:r w:rsidR="005F29C8">
          <w:rPr>
            <w:rFonts w:ascii="GulimChe" w:eastAsia="GulimChe" w:hAnsi="GulimChe" w:cs="GulimChe"/>
            <w:color w:val="000000"/>
            <w:kern w:val="0"/>
            <w:sz w:val="24"/>
            <w:szCs w:val="24"/>
          </w:rPr>
          <w:t xml:space="preserve"> when </w:t>
        </w:r>
      </w:ins>
      <w:del w:id="848" w:author="Author" w:date="2017-06-01T19:59:00Z">
        <w:r w:rsidRPr="00D12EB4" w:rsidDel="005F29C8">
          <w:rPr>
            <w:rFonts w:ascii="GulimChe" w:eastAsia="GulimChe" w:hAnsi="GulimChe" w:cs="GulimChe"/>
            <w:color w:val="000000"/>
            <w:kern w:val="0"/>
            <w:sz w:val="24"/>
            <w:szCs w:val="24"/>
          </w:rPr>
          <w:delText xml:space="preserve">, and </w:delText>
        </w:r>
      </w:del>
      <w:del w:id="849" w:author="Author" w:date="2017-06-01T20:00:00Z">
        <w:r w:rsidRPr="00D12EB4" w:rsidDel="005F29C8">
          <w:rPr>
            <w:rFonts w:ascii="GulimChe" w:eastAsia="GulimChe" w:hAnsi="GulimChe" w:cs="GulimChe"/>
            <w:color w:val="000000"/>
            <w:kern w:val="0"/>
            <w:sz w:val="24"/>
            <w:szCs w:val="24"/>
          </w:rPr>
          <w:delText xml:space="preserve">apply </w:delText>
        </w:r>
      </w:del>
      <w:r w:rsidRPr="00D12EB4">
        <w:rPr>
          <w:rFonts w:ascii="GulimChe" w:eastAsia="GulimChe" w:hAnsi="GulimChe" w:cs="GulimChe"/>
          <w:color w:val="000000"/>
          <w:kern w:val="0"/>
          <w:sz w:val="24"/>
          <w:szCs w:val="24"/>
        </w:rPr>
        <w:t xml:space="preserve">this </w:t>
      </w:r>
      <w:r w:rsidRPr="00D12EB4">
        <w:rPr>
          <w:rFonts w:ascii="GulimChe" w:eastAsia="GulimChe" w:hAnsi="GulimChe" w:cs="GulimChe"/>
          <w:color w:val="000000"/>
          <w:kern w:val="0"/>
          <w:sz w:val="24"/>
          <w:szCs w:val="24"/>
          <w:u w:val="single"/>
        </w:rPr>
        <w:t>app</w:t>
      </w:r>
      <w:del w:id="850" w:author="Author" w:date="2017-06-01T19:59:00Z">
        <w:r w:rsidRPr="00D12EB4" w:rsidDel="005F29C8">
          <w:rPr>
            <w:rFonts w:ascii="GulimChe" w:eastAsia="GulimChe" w:hAnsi="GulimChe" w:cs="GulimChe"/>
            <w:color w:val="000000"/>
            <w:kern w:val="0"/>
            <w:sz w:val="24"/>
            <w:szCs w:val="24"/>
            <w:u w:val="single"/>
          </w:rPr>
          <w:delText>o</w:delText>
        </w:r>
      </w:del>
      <w:r w:rsidRPr="00D12EB4">
        <w:rPr>
          <w:rFonts w:ascii="GulimChe" w:eastAsia="GulimChe" w:hAnsi="GulimChe" w:cs="GulimChe"/>
          <w:color w:val="000000"/>
          <w:kern w:val="0"/>
          <w:sz w:val="24"/>
          <w:szCs w:val="24"/>
          <w:u w:val="single"/>
        </w:rPr>
        <w:t>roach</w:t>
      </w:r>
      <w:r w:rsidRPr="00D12EB4">
        <w:rPr>
          <w:rFonts w:ascii="GulimChe" w:eastAsia="GulimChe" w:hAnsi="GulimChe" w:cs="GulimChe"/>
          <w:color w:val="000000"/>
          <w:kern w:val="0"/>
          <w:sz w:val="24"/>
          <w:szCs w:val="24"/>
        </w:rPr>
        <w:t xml:space="preserve"> </w:t>
      </w:r>
      <w:ins w:id="851" w:author="Author" w:date="2017-06-01T20:00:00Z">
        <w:r w:rsidR="005F29C8">
          <w:rPr>
            <w:rFonts w:ascii="GulimChe" w:eastAsia="GulimChe" w:hAnsi="GulimChe" w:cs="GulimChe"/>
            <w:color w:val="000000"/>
            <w:kern w:val="0"/>
            <w:sz w:val="24"/>
            <w:szCs w:val="24"/>
          </w:rPr>
          <w:t xml:space="preserve">is applied </w:t>
        </w:r>
        <w:commentRangeEnd w:id="832"/>
        <w:r w:rsidR="005F29C8">
          <w:rPr>
            <w:rStyle w:val="CommentReference"/>
          </w:rPr>
          <w:commentReference w:id="832"/>
        </w:r>
      </w:ins>
      <w:r w:rsidRPr="00D12EB4">
        <w:rPr>
          <w:rFonts w:ascii="GulimChe" w:eastAsia="GulimChe" w:hAnsi="GulimChe" w:cs="GulimChe"/>
          <w:color w:val="000000"/>
          <w:kern w:val="0"/>
          <w:sz w:val="24"/>
          <w:szCs w:val="24"/>
        </w:rPr>
        <w:t xml:space="preserve">to </w:t>
      </w:r>
      <w:del w:id="852" w:author="Author" w:date="2017-06-01T19:59:00Z">
        <w:r w:rsidRPr="00D12EB4" w:rsidDel="005F29C8">
          <w:rPr>
            <w:rFonts w:ascii="GulimChe" w:eastAsia="GulimChe" w:hAnsi="GulimChe" w:cs="GulimChe"/>
            <w:color w:val="000000"/>
            <w:kern w:val="0"/>
            <w:sz w:val="24"/>
            <w:szCs w:val="24"/>
          </w:rPr>
          <w:delText xml:space="preserve">the </w:delText>
        </w:r>
      </w:del>
      <w:r w:rsidRPr="00D12EB4">
        <w:rPr>
          <w:rFonts w:ascii="GulimChe" w:eastAsia="GulimChe" w:hAnsi="GulimChe" w:cs="GulimChe"/>
          <w:color w:val="000000"/>
          <w:kern w:val="0"/>
          <w:sz w:val="24"/>
          <w:szCs w:val="24"/>
        </w:rPr>
        <w:t xml:space="preserve">higher-order </w:t>
      </w:r>
      <w:r w:rsidRPr="00D12EB4">
        <w:rPr>
          <w:rFonts w:ascii="GulimChe" w:eastAsia="GulimChe" w:hAnsi="GulimChe" w:cs="GulimChe"/>
          <w:color w:val="000000"/>
          <w:kern w:val="0"/>
          <w:sz w:val="24"/>
          <w:szCs w:val="24"/>
          <w:u w:val="single"/>
        </w:rPr>
        <w:t>2D</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3D</w:t>
      </w:r>
      <w:r w:rsidRPr="00D12EB4">
        <w:rPr>
          <w:rFonts w:ascii="GulimChe" w:eastAsia="GulimChe" w:hAnsi="GulimChe" w:cs="GulimChe"/>
          <w:color w:val="000000"/>
          <w:kern w:val="0"/>
          <w:sz w:val="24"/>
          <w:szCs w:val="24"/>
        </w:rPr>
        <w:t xml:space="preserve"> registration problems.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b/>
          <w:bCs/>
          <w:color w:val="0000CC"/>
          <w:kern w:val="0"/>
          <w:sz w:val="24"/>
          <w:szCs w:val="24"/>
        </w:rPr>
        <w:t>\section*{Acknowledgement}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00"/>
          <w:kern w:val="0"/>
          <w:sz w:val="24"/>
          <w:szCs w:val="24"/>
        </w:rPr>
        <w:t xml:space="preserve">This research was supported by the </w:t>
      </w:r>
      <w:r w:rsidRPr="00D12EB4">
        <w:rPr>
          <w:rFonts w:ascii="GulimChe" w:eastAsia="GulimChe" w:hAnsi="GulimChe" w:cs="GulimChe"/>
          <w:color w:val="000000"/>
          <w:kern w:val="0"/>
          <w:sz w:val="24"/>
          <w:szCs w:val="24"/>
          <w:u w:val="single"/>
        </w:rPr>
        <w:t>KIST</w:t>
      </w:r>
      <w:r w:rsidRPr="00D12EB4">
        <w:rPr>
          <w:rFonts w:ascii="GulimChe" w:eastAsia="GulimChe" w:hAnsi="GulimChe" w:cs="GulimChe"/>
          <w:color w:val="000000"/>
          <w:kern w:val="0"/>
          <w:sz w:val="24"/>
          <w:szCs w:val="24"/>
        </w:rPr>
        <w:t xml:space="preserve"> institutional program (</w:t>
      </w:r>
      <w:r w:rsidRPr="00D12EB4">
        <w:rPr>
          <w:rFonts w:ascii="GulimChe" w:eastAsia="GulimChe" w:hAnsi="GulimChe" w:cs="GulimChe"/>
          <w:color w:val="000000"/>
          <w:kern w:val="0"/>
          <w:sz w:val="24"/>
          <w:szCs w:val="24"/>
          <w:u w:val="single"/>
        </w:rPr>
        <w:t>2E26880</w:t>
      </w:r>
      <w:r w:rsidRPr="00D12EB4">
        <w:rPr>
          <w:rFonts w:ascii="GulimChe" w:eastAsia="GulimChe" w:hAnsi="GulimChe" w:cs="GulimChe"/>
          <w:color w:val="000000"/>
          <w:kern w:val="0"/>
          <w:sz w:val="24"/>
          <w:szCs w:val="24"/>
        </w:rPr>
        <w:t xml:space="preserve">, </w:t>
      </w:r>
      <w:r w:rsidRPr="00D12EB4">
        <w:rPr>
          <w:rFonts w:ascii="GulimChe" w:eastAsia="GulimChe" w:hAnsi="GulimChe" w:cs="GulimChe"/>
          <w:color w:val="000000"/>
          <w:kern w:val="0"/>
          <w:sz w:val="24"/>
          <w:szCs w:val="24"/>
          <w:u w:val="single"/>
        </w:rPr>
        <w:t>2V05430</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\newpage</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\bibliographystyle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elsarticle</w:t>
      </w:r>
      <w:r w:rsidRPr="00D12EB4">
        <w:rPr>
          <w:rFonts w:ascii="GulimChe" w:eastAsia="GulimChe" w:hAnsi="GulimChe" w:cs="GulimChe"/>
          <w:color w:val="000000"/>
          <w:kern w:val="0"/>
          <w:sz w:val="24"/>
          <w:szCs w:val="24"/>
        </w:rPr>
        <w:t>-</w:t>
      </w:r>
      <w:r w:rsidRPr="00D12EB4">
        <w:rPr>
          <w:rFonts w:ascii="GulimChe" w:eastAsia="GulimChe" w:hAnsi="GulimChe" w:cs="GulimChe"/>
          <w:color w:val="000000"/>
          <w:kern w:val="0"/>
          <w:sz w:val="24"/>
          <w:szCs w:val="24"/>
          <w:u w:val="single"/>
        </w:rPr>
        <w:t>num</w:t>
      </w:r>
      <w:r w:rsidRPr="00D12EB4">
        <w:rPr>
          <w:rFonts w:ascii="GulimChe" w:eastAsia="GulimChe" w:hAnsi="GulimChe" w:cs="GulimChe"/>
          <w:color w:val="000000"/>
          <w:kern w:val="0"/>
          <w:sz w:val="24"/>
          <w:szCs w:val="24"/>
        </w:rPr>
        <w:t>}</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800000"/>
          <w:kern w:val="0"/>
          <w:sz w:val="24"/>
          <w:szCs w:val="24"/>
        </w:rPr>
        <w:t>\</w:t>
      </w:r>
      <w:r w:rsidRPr="00D12EB4">
        <w:rPr>
          <w:rFonts w:ascii="GulimChe" w:eastAsia="GulimChe" w:hAnsi="GulimChe" w:cs="GulimChe"/>
          <w:b/>
          <w:bCs/>
          <w:color w:val="0000CC"/>
          <w:kern w:val="0"/>
          <w:sz w:val="24"/>
          <w:szCs w:val="24"/>
        </w:rPr>
        <w:t>bibliography{references}</w:t>
      </w: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p>
    <w:p w:rsidR="00D12EB4" w:rsidRPr="00D12EB4" w:rsidRDefault="00D12EB4" w:rsidP="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GulimChe" w:eastAsia="GulimChe" w:hAnsi="GulimChe" w:cs="GulimChe"/>
          <w:kern w:val="0"/>
          <w:sz w:val="24"/>
          <w:szCs w:val="24"/>
        </w:rPr>
      </w:pPr>
      <w:r w:rsidRPr="00D12EB4">
        <w:rPr>
          <w:rFonts w:ascii="GulimChe" w:eastAsia="GulimChe" w:hAnsi="GulimChe" w:cs="GulimChe"/>
          <w:color w:val="0000CC"/>
          <w:kern w:val="0"/>
          <w:sz w:val="24"/>
          <w:szCs w:val="24"/>
        </w:rPr>
        <w:t>\end</w:t>
      </w:r>
      <w:r w:rsidRPr="00D12EB4">
        <w:rPr>
          <w:rFonts w:ascii="GulimChe" w:eastAsia="GulimChe" w:hAnsi="GulimChe" w:cs="GulimChe"/>
          <w:color w:val="000000"/>
          <w:kern w:val="0"/>
          <w:sz w:val="24"/>
          <w:szCs w:val="24"/>
        </w:rPr>
        <w:t>{document}</w:t>
      </w:r>
    </w:p>
    <w:p w:rsidR="003F731C" w:rsidRDefault="003F731C">
      <w:bookmarkStart w:id="853" w:name="_GoBack"/>
      <w:bookmarkEnd w:id="853"/>
    </w:p>
    <w:sectPr w:rsidR="003F731C" w:rsidSect="00576A3A">
      <w:pgSz w:w="11906" w:h="16838"/>
      <w:pgMar w:top="1701" w:right="1440" w:bottom="1440" w:left="1440" w:header="851" w:footer="992" w:gutter="0"/>
      <w:cols w:space="425"/>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uthor" w:date="2017-06-01T21:43:00Z" w:initials="A">
    <w:p w:rsidR="001420F9" w:rsidRPr="00CF3F03" w:rsidRDefault="001420F9" w:rsidP="00CF3F03">
      <w:pPr>
        <w:pStyle w:val="CommentText"/>
        <w:rPr>
          <w:i/>
        </w:rPr>
      </w:pPr>
      <w:r w:rsidRPr="00CF3F03">
        <w:rPr>
          <w:rStyle w:val="CommentReference"/>
          <w:i/>
        </w:rPr>
        <w:annotationRef/>
      </w:r>
      <w:r w:rsidRPr="00CF3F03">
        <w:rPr>
          <w:i/>
        </w:rPr>
        <w:t>This Word file shows my changes through the Track Changes feature. This file also contains my comments. Please go through them carefully. It is important that all of them are addressed before the document is put to its intended use.</w:t>
      </w:r>
    </w:p>
    <w:p w:rsidR="001420F9" w:rsidRPr="00CF3F03" w:rsidRDefault="001420F9" w:rsidP="00CF3F03">
      <w:pPr>
        <w:pStyle w:val="CommentText"/>
        <w:rPr>
          <w:i/>
        </w:rPr>
      </w:pPr>
    </w:p>
    <w:p w:rsidR="001420F9" w:rsidRDefault="001420F9" w:rsidP="00CF3F03">
      <w:pPr>
        <w:pStyle w:val="CommentText"/>
      </w:pPr>
      <w:r w:rsidRPr="00CF3F03">
        <w:rPr>
          <w:i/>
        </w:rPr>
        <w:t>You can review my changes and make any revisions directly in this file. Once you have made all revisions, switch to Final view and copy all contents into the TeX file to update it with your revisions.</w:t>
      </w:r>
    </w:p>
  </w:comment>
  <w:comment w:id="84" w:author="Author" w:date="2017-06-01T22:14:00Z" w:initials="A">
    <w:p w:rsidR="001420F9" w:rsidRDefault="001420F9">
      <w:pPr>
        <w:pStyle w:val="CommentText"/>
      </w:pPr>
      <w:r>
        <w:rPr>
          <w:rStyle w:val="CommentReference"/>
        </w:rPr>
        <w:annotationRef/>
      </w:r>
      <w:r>
        <w:t>Can this be revised as "</w:t>
      </w:r>
      <w:r w:rsidR="00271597">
        <w:t xml:space="preserve">but </w:t>
      </w:r>
      <w:r>
        <w:t xml:space="preserve">this approach still </w:t>
      </w:r>
      <w:r w:rsidR="00271597">
        <w:t xml:space="preserve">has </w:t>
      </w:r>
      <w:r>
        <w:t>plenty of room for improvement"?</w:t>
      </w:r>
    </w:p>
  </w:comment>
  <w:comment w:id="115" w:author="Author" w:date="2017-06-01T21:43:00Z" w:initials="A">
    <w:p w:rsidR="001420F9" w:rsidRDefault="001420F9">
      <w:pPr>
        <w:pStyle w:val="CommentText"/>
      </w:pPr>
      <w:r>
        <w:rPr>
          <w:rStyle w:val="CommentReference"/>
        </w:rPr>
        <w:annotationRef/>
      </w:r>
      <w:r>
        <w:t>Please check if this revision conveys the intended meaning.</w:t>
      </w:r>
    </w:p>
  </w:comment>
  <w:comment w:id="162" w:author="Author" w:date="2017-06-01T21:43:00Z" w:initials="A">
    <w:p w:rsidR="001420F9" w:rsidRDefault="001420F9">
      <w:pPr>
        <w:pStyle w:val="CommentText"/>
      </w:pPr>
      <w:r>
        <w:rPr>
          <w:rStyle w:val="CommentReference"/>
        </w:rPr>
        <w:annotationRef/>
      </w:r>
      <w:r>
        <w:t>Please check if this should be changed to "2D."</w:t>
      </w:r>
    </w:p>
  </w:comment>
  <w:comment w:id="173" w:author="Author" w:date="2017-06-01T21:43:00Z" w:initials="A">
    <w:p w:rsidR="001420F9" w:rsidRDefault="001420F9">
      <w:pPr>
        <w:pStyle w:val="CommentText"/>
      </w:pPr>
      <w:r>
        <w:rPr>
          <w:rStyle w:val="CommentReference"/>
        </w:rPr>
        <w:annotationRef/>
      </w:r>
      <w:r>
        <w:t>Do you mean "simplified as" or "as simple as" or just "simple points, lines…"?</w:t>
      </w:r>
    </w:p>
  </w:comment>
  <w:comment w:id="182" w:author="Author" w:date="2017-06-01T21:43:00Z" w:initials="A">
    <w:p w:rsidR="001420F9" w:rsidRDefault="001420F9">
      <w:pPr>
        <w:pStyle w:val="CommentText"/>
      </w:pPr>
      <w:r>
        <w:rPr>
          <w:rStyle w:val="CommentReference"/>
        </w:rPr>
        <w:annotationRef/>
      </w:r>
      <w:r>
        <w:t>Do you mean "relevant" or "significant" or "specific"?</w:t>
      </w:r>
    </w:p>
  </w:comment>
  <w:comment w:id="221" w:author="Author" w:date="2017-06-01T21:43:00Z" w:initials="A">
    <w:p w:rsidR="001420F9" w:rsidRDefault="001420F9">
      <w:pPr>
        <w:pStyle w:val="CommentText"/>
      </w:pPr>
      <w:r>
        <w:rPr>
          <w:rStyle w:val="CommentReference"/>
        </w:rPr>
        <w:annotationRef/>
      </w:r>
      <w:r>
        <w:t>The meaning of this is unclear. Perhaps you mean, "Oversimplified image features can lead to the loss of valuable information resulting in an inaccurate image"?</w:t>
      </w:r>
    </w:p>
  </w:comment>
  <w:comment w:id="273" w:author="Author" w:date="2017-06-01T21:43:00Z" w:initials="A">
    <w:p w:rsidR="001420F9" w:rsidRDefault="001420F9">
      <w:pPr>
        <w:pStyle w:val="CommentText"/>
      </w:pPr>
      <w:r>
        <w:rPr>
          <w:rStyle w:val="CommentReference"/>
        </w:rPr>
        <w:annotationRef/>
      </w:r>
      <w:r>
        <w:t>Can this be revised as "the most advanced reinforcement learning m method to date is…"?</w:t>
      </w:r>
    </w:p>
  </w:comment>
  <w:comment w:id="276" w:author="Author" w:date="2017-06-01T21:43:00Z" w:initials="A">
    <w:p w:rsidR="008E6401" w:rsidRDefault="008E6401">
      <w:pPr>
        <w:pStyle w:val="CommentText"/>
      </w:pPr>
      <w:r>
        <w:rPr>
          <w:rStyle w:val="CommentReference"/>
        </w:rPr>
        <w:annotationRef/>
      </w:r>
      <w:r>
        <w:t>Please check if this revision is acceptable.</w:t>
      </w:r>
    </w:p>
  </w:comment>
  <w:comment w:id="325" w:author="Author" w:date="2017-06-01T21:43:00Z" w:initials="A">
    <w:p w:rsidR="001420F9" w:rsidRDefault="001420F9">
      <w:pPr>
        <w:pStyle w:val="CommentText"/>
      </w:pPr>
      <w:r>
        <w:rPr>
          <w:rStyle w:val="CommentReference"/>
        </w:rPr>
        <w:annotationRef/>
      </w:r>
      <w:r>
        <w:t>Please check if this revision is acceptable.</w:t>
      </w:r>
    </w:p>
  </w:comment>
  <w:comment w:id="331" w:author="Author" w:date="2017-06-01T21:43:00Z" w:initials="A">
    <w:p w:rsidR="00FB5114" w:rsidRDefault="00FB5114">
      <w:pPr>
        <w:pStyle w:val="CommentText"/>
      </w:pPr>
      <w:r>
        <w:rPr>
          <w:rStyle w:val="CommentReference"/>
        </w:rPr>
        <w:annotationRef/>
      </w:r>
      <w:r>
        <w:t>Or do you mean "under the simulation conditions"?</w:t>
      </w:r>
    </w:p>
  </w:comment>
  <w:comment w:id="418" w:author="Author" w:date="2017-06-01T21:43:00Z" w:initials="A">
    <w:p w:rsidR="001420F9" w:rsidRDefault="001420F9">
      <w:pPr>
        <w:pStyle w:val="CommentText"/>
      </w:pPr>
      <w:r>
        <w:rPr>
          <w:rStyle w:val="CommentReference"/>
        </w:rPr>
        <w:annotationRef/>
      </w:r>
      <w:r>
        <w:t>Please check if this revision conveys the intended meaning.</w:t>
      </w:r>
    </w:p>
  </w:comment>
  <w:comment w:id="426" w:author="Author" w:date="2017-06-01T21:51:00Z" w:initials="A">
    <w:p w:rsidR="001420F9" w:rsidRDefault="001420F9">
      <w:pPr>
        <w:pStyle w:val="CommentText"/>
      </w:pPr>
      <w:r>
        <w:rPr>
          <w:rStyle w:val="CommentReference"/>
        </w:rPr>
        <w:annotationRef/>
      </w:r>
      <w:r>
        <w:t xml:space="preserve">Do you mean "the </w:t>
      </w:r>
      <w:r w:rsidR="00C87CB0">
        <w:t xml:space="preserve">camera's degree of freedom </w:t>
      </w:r>
      <w:r>
        <w:t>"?</w:t>
      </w:r>
    </w:p>
  </w:comment>
  <w:comment w:id="435" w:author="Author" w:date="2017-06-01T21:43:00Z" w:initials="A">
    <w:p w:rsidR="001420F9" w:rsidRDefault="001420F9">
      <w:pPr>
        <w:pStyle w:val="CommentText"/>
      </w:pPr>
      <w:r>
        <w:rPr>
          <w:rStyle w:val="CommentReference"/>
        </w:rPr>
        <w:annotationRef/>
      </w:r>
      <w:r>
        <w:t>Please check if this revision conveys the intended meaning.</w:t>
      </w:r>
    </w:p>
  </w:comment>
  <w:comment w:id="440" w:author="Author" w:date="2017-06-01T21:43:00Z" w:initials="A">
    <w:p w:rsidR="001420F9" w:rsidRDefault="001420F9">
      <w:pPr>
        <w:pStyle w:val="CommentText"/>
      </w:pPr>
      <w:r>
        <w:rPr>
          <w:rStyle w:val="CommentReference"/>
        </w:rPr>
        <w:annotationRef/>
      </w:r>
      <w:r>
        <w:t xml:space="preserve">Or perhaps "The training starts after </w:t>
      </w:r>
      <w:r w:rsidRPr="00D12EB4">
        <w:rPr>
          <w:rFonts w:ascii="GulimChe" w:eastAsia="GulimChe" w:hAnsi="GulimChe" w:cs="GulimChe"/>
          <w:color w:val="008000"/>
          <w:kern w:val="0"/>
          <w:sz w:val="24"/>
          <w:szCs w:val="24"/>
        </w:rPr>
        <w:t>$100$</w:t>
      </w:r>
      <w:r w:rsidRPr="00D12EB4">
        <w:rPr>
          <w:rFonts w:ascii="GulimChe" w:eastAsia="GulimChe" w:hAnsi="GulimChe" w:cs="GulimChe"/>
          <w:color w:val="000000"/>
          <w:kern w:val="0"/>
          <w:sz w:val="24"/>
          <w:szCs w:val="24"/>
        </w:rPr>
        <w:t xml:space="preserve"> </w:t>
      </w:r>
      <w:r>
        <w:t>experiences are stacked"</w:t>
      </w:r>
    </w:p>
  </w:comment>
  <w:comment w:id="441" w:author="Author" w:date="2017-06-01T21:43:00Z" w:initials="A">
    <w:p w:rsidR="00624A4A" w:rsidRDefault="00624A4A">
      <w:pPr>
        <w:pStyle w:val="CommentText"/>
      </w:pPr>
      <w:r>
        <w:rPr>
          <w:rStyle w:val="CommentReference"/>
        </w:rPr>
        <w:annotationRef/>
      </w:r>
      <w:r>
        <w:t>Or perhaps "chooses" or "selects"</w:t>
      </w:r>
    </w:p>
  </w:comment>
  <w:comment w:id="451" w:author="Author" w:date="2017-06-01T21:43:00Z" w:initials="A">
    <w:p w:rsidR="00624A4A" w:rsidRDefault="00624A4A">
      <w:pPr>
        <w:pStyle w:val="CommentText"/>
      </w:pPr>
      <w:r>
        <w:rPr>
          <w:rStyle w:val="CommentReference"/>
        </w:rPr>
        <w:annotationRef/>
      </w:r>
      <w:r>
        <w:t>Please check if this revision conveys the intended meaning.</w:t>
      </w:r>
    </w:p>
  </w:comment>
  <w:comment w:id="465" w:author="Author" w:date="2017-06-01T22:24:00Z" w:initials="A">
    <w:p w:rsidR="00956819" w:rsidRDefault="00956819">
      <w:pPr>
        <w:pStyle w:val="CommentText"/>
      </w:pPr>
      <w:r>
        <w:rPr>
          <w:rStyle w:val="CommentReference"/>
        </w:rPr>
        <w:annotationRef/>
      </w:r>
      <w:r>
        <w:t xml:space="preserve">Please check missing </w:t>
      </w:r>
      <w:r>
        <w:t>value.</w:t>
      </w:r>
    </w:p>
  </w:comment>
  <w:comment w:id="481" w:author="Author" w:date="2017-06-01T21:43:00Z" w:initials="A">
    <w:p w:rsidR="00624A4A" w:rsidRDefault="00624A4A">
      <w:pPr>
        <w:pStyle w:val="CommentText"/>
      </w:pPr>
      <w:r>
        <w:rPr>
          <w:rStyle w:val="CommentReference"/>
        </w:rPr>
        <w:annotationRef/>
      </w:r>
      <w:r>
        <w:t>Please check if this revision conveys the intended meaning.</w:t>
      </w:r>
    </w:p>
  </w:comment>
  <w:comment w:id="555" w:author="Author" w:date="2017-06-01T21:47:00Z" w:initials="A">
    <w:p w:rsidR="00252BE1" w:rsidRDefault="00252BE1">
      <w:pPr>
        <w:pStyle w:val="CommentText"/>
      </w:pPr>
      <w:r>
        <w:rPr>
          <w:rStyle w:val="CommentReference"/>
        </w:rPr>
        <w:annotationRef/>
      </w:r>
      <w:r>
        <w:t>Or perhaps "smoother"?</w:t>
      </w:r>
    </w:p>
  </w:comment>
  <w:comment w:id="583" w:author="Author" w:date="2017-06-01T21:54:00Z" w:initials="A">
    <w:p w:rsidR="00C87CB0" w:rsidRDefault="00C87CB0">
      <w:pPr>
        <w:pStyle w:val="CommentText"/>
      </w:pPr>
      <w:r>
        <w:rPr>
          <w:rStyle w:val="CommentReference"/>
        </w:rPr>
        <w:annotationRef/>
      </w:r>
      <w:r>
        <w:rPr>
          <w:rStyle w:val="CommentReference"/>
        </w:rPr>
        <w:t xml:space="preserve">Please check if this revision is acceptable. </w:t>
      </w:r>
      <w:r>
        <w:t>I also suggest revising the sentence into an active one: "Our proposed method has several advantages compared to conventional methods such as random search tree algorithms or Jacobian matrix estimation."</w:t>
      </w:r>
    </w:p>
  </w:comment>
  <w:comment w:id="611" w:author="Author" w:date="2017-06-01T21:56:00Z" w:initials="A">
    <w:p w:rsidR="00737376" w:rsidRDefault="00737376">
      <w:pPr>
        <w:pStyle w:val="CommentText"/>
      </w:pPr>
      <w:r>
        <w:rPr>
          <w:rStyle w:val="CommentReference"/>
        </w:rPr>
        <w:annotationRef/>
      </w:r>
      <w:r>
        <w:t>Please check if this revision conveys the intended meaning.</w:t>
      </w:r>
    </w:p>
  </w:comment>
  <w:comment w:id="653" w:author="Author" w:date="2017-06-01T21:59:00Z" w:initials="A">
    <w:p w:rsidR="00157C72" w:rsidRDefault="00157C72">
      <w:pPr>
        <w:pStyle w:val="CommentText"/>
      </w:pPr>
      <w:r>
        <w:rPr>
          <w:rStyle w:val="CommentReference"/>
        </w:rPr>
        <w:annotationRef/>
      </w:r>
      <w:r>
        <w:t xml:space="preserve">Please check if this revision conveys the intended meaning. </w:t>
      </w:r>
    </w:p>
  </w:comment>
  <w:comment w:id="676" w:author="Author" w:date="2017-06-01T22:04:00Z" w:initials="A">
    <w:p w:rsidR="009D65C1" w:rsidRDefault="009D65C1">
      <w:pPr>
        <w:pStyle w:val="CommentText"/>
      </w:pPr>
      <w:r>
        <w:rPr>
          <w:rStyle w:val="CommentReference"/>
        </w:rPr>
        <w:annotationRef/>
      </w:r>
      <w:r>
        <w:t xml:space="preserve">Can this be revised as "Since camera </w:t>
      </w:r>
      <w:r w:rsidR="00C51467">
        <w:t xml:space="preserve">motion </w:t>
      </w:r>
      <w:r>
        <w:t xml:space="preserve">is restricted to </w:t>
      </w:r>
      <w:r w:rsidRPr="00D12EB4">
        <w:rPr>
          <w:rFonts w:ascii="GulimChe" w:eastAsia="GulimChe" w:hAnsi="GulimChe" w:cs="GulimChe"/>
          <w:color w:val="008000"/>
          <w:kern w:val="0"/>
          <w:sz w:val="24"/>
          <w:szCs w:val="24"/>
        </w:rPr>
        <w:t>$1$</w:t>
      </w:r>
      <w:r>
        <w:t xml:space="preserve"> …" or "Since the camera's degree of freedom is set to </w:t>
      </w:r>
      <w:r w:rsidRPr="00D12EB4">
        <w:rPr>
          <w:rFonts w:ascii="GulimChe" w:eastAsia="GulimChe" w:hAnsi="GulimChe" w:cs="GulimChe"/>
          <w:color w:val="008000"/>
          <w:kern w:val="0"/>
          <w:sz w:val="24"/>
          <w:szCs w:val="24"/>
        </w:rPr>
        <w:t>$1$</w:t>
      </w:r>
      <w:r>
        <w:rPr>
          <w:rFonts w:ascii="GulimChe" w:eastAsia="GulimChe" w:hAnsi="GulimChe" w:cs="GulimChe"/>
          <w:color w:val="008000"/>
          <w:kern w:val="0"/>
          <w:sz w:val="24"/>
          <w:szCs w:val="24"/>
        </w:rPr>
        <w:t>"</w:t>
      </w:r>
      <w:r>
        <w:t>?</w:t>
      </w:r>
    </w:p>
  </w:comment>
  <w:comment w:id="705" w:author="Author" w:date="2017-06-01T21:43:00Z" w:initials="A">
    <w:p w:rsidR="001420F9" w:rsidRDefault="001420F9">
      <w:pPr>
        <w:pStyle w:val="CommentText"/>
      </w:pPr>
      <w:r>
        <w:rPr>
          <w:rStyle w:val="CommentReference"/>
        </w:rPr>
        <w:annotationRef/>
      </w:r>
      <w:r>
        <w:t>Please check if this revision is acceptable.</w:t>
      </w:r>
    </w:p>
  </w:comment>
  <w:comment w:id="726" w:author="Author" w:date="2017-06-01T21:43:00Z" w:initials="A">
    <w:p w:rsidR="001420F9" w:rsidRDefault="001420F9">
      <w:pPr>
        <w:pStyle w:val="CommentText"/>
      </w:pPr>
      <w:r>
        <w:rPr>
          <w:rStyle w:val="CommentReference"/>
        </w:rPr>
        <w:annotationRef/>
      </w:r>
      <w:r>
        <w:t>Can this be revised as "The method can use a self-learning convolutional neural network (CNN) to study the feature information of input images"?</w:t>
      </w:r>
    </w:p>
  </w:comment>
  <w:comment w:id="808" w:author="Author" w:date="2017-06-01T22:10:00Z" w:initials="A">
    <w:p w:rsidR="00454E5F" w:rsidRDefault="00454E5F">
      <w:pPr>
        <w:pStyle w:val="CommentText"/>
      </w:pPr>
      <w:r>
        <w:rPr>
          <w:rStyle w:val="CommentReference"/>
        </w:rPr>
        <w:annotationRef/>
      </w:r>
      <w:r>
        <w:t>Do you mean "becomes highly or very difficult to use"?</w:t>
      </w:r>
    </w:p>
  </w:comment>
  <w:comment w:id="832" w:author="Author" w:date="2017-06-01T21:43:00Z" w:initials="A">
    <w:p w:rsidR="001420F9" w:rsidRDefault="001420F9">
      <w:pPr>
        <w:pStyle w:val="CommentText"/>
      </w:pPr>
      <w:r>
        <w:rPr>
          <w:rStyle w:val="CommentReference"/>
        </w:rPr>
        <w:annotationRef/>
      </w:r>
      <w:r>
        <w:t>Please check if these revisions convey the intended meaning.</w:t>
      </w:r>
    </w:p>
  </w:comment>
</w:comments>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65772D"/>
    <w:rsid w:val="00004E67"/>
    <w:rsid w:val="00006DFB"/>
    <w:rsid w:val="000220EA"/>
    <w:rsid w:val="00026CFB"/>
    <w:rsid w:val="0003584B"/>
    <w:rsid w:val="000A7177"/>
    <w:rsid w:val="00113602"/>
    <w:rsid w:val="001337BE"/>
    <w:rsid w:val="00136EDE"/>
    <w:rsid w:val="001420F9"/>
    <w:rsid w:val="00157C72"/>
    <w:rsid w:val="001655B8"/>
    <w:rsid w:val="00217491"/>
    <w:rsid w:val="00252BE1"/>
    <w:rsid w:val="00271597"/>
    <w:rsid w:val="002F1CB1"/>
    <w:rsid w:val="00373C72"/>
    <w:rsid w:val="003F731C"/>
    <w:rsid w:val="00405546"/>
    <w:rsid w:val="00411ADC"/>
    <w:rsid w:val="00454E5F"/>
    <w:rsid w:val="00460BC6"/>
    <w:rsid w:val="00492155"/>
    <w:rsid w:val="004C3598"/>
    <w:rsid w:val="0052043F"/>
    <w:rsid w:val="00536B62"/>
    <w:rsid w:val="00554F4B"/>
    <w:rsid w:val="00560670"/>
    <w:rsid w:val="00576A3A"/>
    <w:rsid w:val="005F29C8"/>
    <w:rsid w:val="00624A4A"/>
    <w:rsid w:val="0065772D"/>
    <w:rsid w:val="00693283"/>
    <w:rsid w:val="00721D62"/>
    <w:rsid w:val="00737376"/>
    <w:rsid w:val="00765234"/>
    <w:rsid w:val="00780ABC"/>
    <w:rsid w:val="007C5D0A"/>
    <w:rsid w:val="007E1A3A"/>
    <w:rsid w:val="007E4A5A"/>
    <w:rsid w:val="007F4ACD"/>
    <w:rsid w:val="00816848"/>
    <w:rsid w:val="008B3276"/>
    <w:rsid w:val="008E6401"/>
    <w:rsid w:val="00950092"/>
    <w:rsid w:val="00956819"/>
    <w:rsid w:val="0095744B"/>
    <w:rsid w:val="00976BEC"/>
    <w:rsid w:val="009839B2"/>
    <w:rsid w:val="009C5BB2"/>
    <w:rsid w:val="009D65C1"/>
    <w:rsid w:val="00A55D46"/>
    <w:rsid w:val="00A7564A"/>
    <w:rsid w:val="00AA6A9D"/>
    <w:rsid w:val="00AF268C"/>
    <w:rsid w:val="00B032A4"/>
    <w:rsid w:val="00B07384"/>
    <w:rsid w:val="00B15700"/>
    <w:rsid w:val="00B83B83"/>
    <w:rsid w:val="00B90E77"/>
    <w:rsid w:val="00BC10EC"/>
    <w:rsid w:val="00BC5E60"/>
    <w:rsid w:val="00BF6DB0"/>
    <w:rsid w:val="00C249CB"/>
    <w:rsid w:val="00C51467"/>
    <w:rsid w:val="00C65FA2"/>
    <w:rsid w:val="00C87CB0"/>
    <w:rsid w:val="00C96C7A"/>
    <w:rsid w:val="00CE0277"/>
    <w:rsid w:val="00CE527B"/>
    <w:rsid w:val="00CF3F03"/>
    <w:rsid w:val="00D074E4"/>
    <w:rsid w:val="00D12EB4"/>
    <w:rsid w:val="00D33C57"/>
    <w:rsid w:val="00D50F21"/>
    <w:rsid w:val="00D87F67"/>
    <w:rsid w:val="00DD0297"/>
    <w:rsid w:val="00DE1991"/>
    <w:rsid w:val="00E52C01"/>
    <w:rsid w:val="00EA27AE"/>
    <w:rsid w:val="00EE2856"/>
    <w:rsid w:val="00F76C8A"/>
    <w:rsid w:val="00F86E89"/>
    <w:rsid w:val="00FA1682"/>
    <w:rsid w:val="00FA7296"/>
    <w:rsid w:val="00FB5114"/>
    <w:rsid w:val="00FD0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A3A"/>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GulimChe" w:eastAsia="GulimChe" w:hAnsi="GulimChe" w:cs="GulimChe"/>
      <w:kern w:val="0"/>
      <w:sz w:val="24"/>
      <w:szCs w:val="24"/>
    </w:rPr>
  </w:style>
  <w:style w:type="character" w:customStyle="1" w:styleId="HTMLPreformattedChar">
    <w:name w:val="HTML Preformatted Char"/>
    <w:basedOn w:val="DefaultParagraphFont"/>
    <w:link w:val="HTMLPreformatted"/>
    <w:uiPriority w:val="99"/>
    <w:semiHidden/>
    <w:rsid w:val="00D12EB4"/>
    <w:rPr>
      <w:rFonts w:ascii="GulimChe" w:eastAsia="GulimChe" w:hAnsi="GulimChe" w:cs="GulimChe"/>
      <w:kern w:val="0"/>
      <w:sz w:val="24"/>
      <w:szCs w:val="24"/>
    </w:rPr>
  </w:style>
  <w:style w:type="character" w:styleId="CommentReference">
    <w:name w:val="annotation reference"/>
    <w:basedOn w:val="DefaultParagraphFont"/>
    <w:uiPriority w:val="99"/>
    <w:semiHidden/>
    <w:unhideWhenUsed/>
    <w:rsid w:val="00CF3F03"/>
    <w:rPr>
      <w:sz w:val="16"/>
      <w:szCs w:val="16"/>
    </w:rPr>
  </w:style>
  <w:style w:type="paragraph" w:styleId="CommentText">
    <w:name w:val="annotation text"/>
    <w:basedOn w:val="Normal"/>
    <w:link w:val="CommentTextChar"/>
    <w:uiPriority w:val="99"/>
    <w:semiHidden/>
    <w:unhideWhenUsed/>
    <w:rsid w:val="00CF3F03"/>
    <w:pPr>
      <w:spacing w:line="240" w:lineRule="auto"/>
    </w:pPr>
    <w:rPr>
      <w:szCs w:val="20"/>
    </w:rPr>
  </w:style>
  <w:style w:type="character" w:customStyle="1" w:styleId="CommentTextChar">
    <w:name w:val="Comment Text Char"/>
    <w:basedOn w:val="DefaultParagraphFont"/>
    <w:link w:val="CommentText"/>
    <w:uiPriority w:val="99"/>
    <w:semiHidden/>
    <w:rsid w:val="00CF3F03"/>
    <w:rPr>
      <w:szCs w:val="20"/>
    </w:rPr>
  </w:style>
  <w:style w:type="paragraph" w:styleId="CommentSubject">
    <w:name w:val="annotation subject"/>
    <w:basedOn w:val="CommentText"/>
    <w:next w:val="CommentText"/>
    <w:link w:val="CommentSubjectChar"/>
    <w:uiPriority w:val="99"/>
    <w:semiHidden/>
    <w:unhideWhenUsed/>
    <w:rsid w:val="00CF3F03"/>
    <w:rPr>
      <w:b/>
      <w:bCs/>
    </w:rPr>
  </w:style>
  <w:style w:type="character" w:customStyle="1" w:styleId="CommentSubjectChar">
    <w:name w:val="Comment Subject Char"/>
    <w:basedOn w:val="CommentTextChar"/>
    <w:link w:val="CommentSubject"/>
    <w:uiPriority w:val="99"/>
    <w:semiHidden/>
    <w:rsid w:val="00CF3F03"/>
    <w:rPr>
      <w:b/>
      <w:bCs/>
    </w:rPr>
  </w:style>
  <w:style w:type="paragraph" w:styleId="BalloonText">
    <w:name w:val="Balloon Text"/>
    <w:basedOn w:val="Normal"/>
    <w:link w:val="BalloonTextChar"/>
    <w:uiPriority w:val="99"/>
    <w:semiHidden/>
    <w:unhideWhenUsed/>
    <w:rsid w:val="00CF3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F03"/>
    <w:rPr>
      <w:rFonts w:ascii="Tahoma" w:hAnsi="Tahoma" w:cs="Tahoma"/>
      <w:sz w:val="16"/>
      <w:szCs w:val="16"/>
    </w:rPr>
  </w:style>
  <w:style w:type="paragraph" w:styleId="Revision">
    <w:name w:val="Revision"/>
    <w:hidden/>
    <w:uiPriority w:val="99"/>
    <w:semiHidden/>
    <w:rsid w:val="00460BC6"/>
    <w:pPr>
      <w:spacing w:after="0" w:line="240" w:lineRule="auto"/>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D12EB4"/>
    <w:rPr>
      <w:rFonts w:ascii="굴림체" w:eastAsia="굴림체" w:hAnsi="굴림체" w:cs="굴림체"/>
      <w:kern w:val="0"/>
      <w:sz w:val="24"/>
      <w:szCs w:val="24"/>
    </w:rPr>
  </w:style>
</w:styles>
</file>

<file path=word/webSettings.xml><?xml version="1.0" encoding="utf-8"?>
<w:webSettings xmlns:r="http://schemas.openxmlformats.org/officeDocument/2006/relationships" xmlns:w="http://schemas.openxmlformats.org/wordprocessingml/2006/main">
  <w:divs>
    <w:div w:id="57698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15</Pages>
  <Words>3694</Words>
  <Characters>23904</Characters>
  <Application>Microsoft Office Word</Application>
  <DocSecurity>0</DocSecurity>
  <Lines>703</Lines>
  <Paragraphs>340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Author</cp:lastModifiedBy>
  <cp:revision>51</cp:revision>
  <dcterms:created xsi:type="dcterms:W3CDTF">2017-05-31T06:43:00Z</dcterms:created>
  <dcterms:modified xsi:type="dcterms:W3CDTF">2017-06-01T14:24:00Z</dcterms:modified>
</cp:coreProperties>
</file>